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72064991"/>
        <w:docPartObj>
          <w:docPartGallery w:val="Cover Pages"/>
          <w:docPartUnique/>
        </w:docPartObj>
      </w:sdtPr>
      <w:sdtContent>
        <w:p w14:paraId="0708C14A" w14:textId="5805461A" w:rsidR="00890884" w:rsidRDefault="00890884">
          <w:r>
            <w:rPr>
              <w:noProof/>
            </w:rPr>
            <mc:AlternateContent>
              <mc:Choice Requires="wpg">
                <w:drawing>
                  <wp:anchor distT="0" distB="0" distL="114300" distR="114300" simplePos="0" relativeHeight="251654656" behindDoc="0" locked="0" layoutInCell="1" allowOverlap="1" wp14:anchorId="75EBF1EC" wp14:editId="77ACD3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348FD7" id="Group 51" o:spid="_x0000_s1026" style="position:absolute;margin-left:0;margin-top:0;width:8in;height:95.7pt;z-index:2516546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2608" behindDoc="0" locked="0" layoutInCell="1" allowOverlap="1" wp14:anchorId="3C4872C4" wp14:editId="4267ACEF">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6C0E5510" w14:textId="30BF7D1F" w:rsidR="00890884" w:rsidRDefault="005729B0">
                                    <w:pPr>
                                      <w:pStyle w:val="NoSpacing"/>
                                      <w:jc w:val="right"/>
                                      <w:rPr>
                                        <w:color w:val="595959" w:themeColor="text1" w:themeTint="A6"/>
                                        <w:sz w:val="28"/>
                                        <w:szCs w:val="28"/>
                                      </w:rPr>
                                    </w:pPr>
                                    <w:r>
                                      <w:rPr>
                                        <w:color w:val="595959" w:themeColor="text1" w:themeTint="A6"/>
                                        <w:sz w:val="28"/>
                                        <w:szCs w:val="28"/>
                                      </w:rPr>
                                      <w:t xml:space="preserve">     </w:t>
                                    </w:r>
                                  </w:p>
                                </w:sdtContent>
                              </w:sdt>
                              <w:p w14:paraId="7CE22FEF" w14:textId="463EF5D1" w:rsidR="0089088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E5B59">
                                      <w:rPr>
                                        <w:color w:val="595959" w:themeColor="text1" w:themeTint="A6"/>
                                        <w:sz w:val="18"/>
                                        <w:szCs w:val="18"/>
                                      </w:rPr>
                                      <w:t xml:space="preserve">Student </w:t>
                                    </w:r>
                                    <w:r w:rsidR="0046042F">
                                      <w:rPr>
                                        <w:color w:val="595959" w:themeColor="text1" w:themeTint="A6"/>
                                        <w:sz w:val="18"/>
                                        <w:szCs w:val="18"/>
                                      </w:rPr>
                                      <w:t>Numbers: Antonia Agunbiade</w:t>
                                    </w:r>
                                    <w:r w:rsidR="008E5B59">
                                      <w:rPr>
                                        <w:color w:val="595959" w:themeColor="text1" w:themeTint="A6"/>
                                        <w:sz w:val="18"/>
                                        <w:szCs w:val="18"/>
                                      </w:rPr>
                                      <w:t xml:space="preserve"> </w:t>
                                    </w:r>
                                    <w:r w:rsidR="00132113">
                                      <w:rPr>
                                        <w:color w:val="595959" w:themeColor="text1" w:themeTint="A6"/>
                                        <w:sz w:val="18"/>
                                        <w:szCs w:val="18"/>
                                      </w:rPr>
                                      <w:t>202375309 &amp;</w:t>
                                    </w:r>
                                    <w:r w:rsidR="0046042F">
                                      <w:rPr>
                                        <w:color w:val="595959" w:themeColor="text1" w:themeTint="A6"/>
                                        <w:sz w:val="18"/>
                                        <w:szCs w:val="18"/>
                                      </w:rPr>
                                      <w:t xml:space="preserve"> Chris</w:t>
                                    </w:r>
                                    <w:r w:rsidR="008211B9">
                                      <w:rPr>
                                        <w:color w:val="595959" w:themeColor="text1" w:themeTint="A6"/>
                                        <w:sz w:val="18"/>
                                        <w:szCs w:val="18"/>
                                      </w:rPr>
                                      <w:t xml:space="preserve"> Mintz</w:t>
                                    </w:r>
                                    <w:r w:rsidR="00132113">
                                      <w:rPr>
                                        <w:color w:val="595959" w:themeColor="text1" w:themeTint="A6"/>
                                        <w:sz w:val="18"/>
                                        <w:szCs w:val="18"/>
                                      </w:rPr>
                                      <w:t xml:space="preserve"> 202</w:t>
                                    </w:r>
                                    <w:r w:rsidR="008E5B59">
                                      <w:rPr>
                                        <w:color w:val="595959" w:themeColor="text1" w:themeTint="A6"/>
                                        <w:sz w:val="18"/>
                                        <w:szCs w:val="18"/>
                                      </w:rPr>
                                      <w:t>369825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4872C4" id="_x0000_t202" coordsize="21600,21600" o:spt="202" path="m,l,21600r21600,l21600,xe">
                    <v:stroke joinstyle="miter"/>
                    <v:path gradientshapeok="t" o:connecttype="rect"/>
                  </v:shapetype>
                  <v:shape id="Text Box 52" o:spid="_x0000_s1026" type="#_x0000_t202" style="position:absolute;margin-left:0;margin-top:0;width:8in;height:1in;z-index:2516526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6C0E5510" w14:textId="30BF7D1F" w:rsidR="00890884" w:rsidRDefault="005729B0">
                              <w:pPr>
                                <w:pStyle w:val="NoSpacing"/>
                                <w:jc w:val="right"/>
                                <w:rPr>
                                  <w:color w:val="595959" w:themeColor="text1" w:themeTint="A6"/>
                                  <w:sz w:val="28"/>
                                  <w:szCs w:val="28"/>
                                </w:rPr>
                              </w:pPr>
                              <w:r>
                                <w:rPr>
                                  <w:color w:val="595959" w:themeColor="text1" w:themeTint="A6"/>
                                  <w:sz w:val="28"/>
                                  <w:szCs w:val="28"/>
                                </w:rPr>
                                <w:t xml:space="preserve">     </w:t>
                              </w:r>
                            </w:p>
                          </w:sdtContent>
                        </w:sdt>
                        <w:p w14:paraId="7CE22FEF" w14:textId="463EF5D1" w:rsidR="00890884"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8E5B59">
                                <w:rPr>
                                  <w:color w:val="595959" w:themeColor="text1" w:themeTint="A6"/>
                                  <w:sz w:val="18"/>
                                  <w:szCs w:val="18"/>
                                </w:rPr>
                                <w:t xml:space="preserve">Student </w:t>
                              </w:r>
                              <w:r w:rsidR="0046042F">
                                <w:rPr>
                                  <w:color w:val="595959" w:themeColor="text1" w:themeTint="A6"/>
                                  <w:sz w:val="18"/>
                                  <w:szCs w:val="18"/>
                                </w:rPr>
                                <w:t>Numbers: Antonia Agunbiade</w:t>
                              </w:r>
                              <w:r w:rsidR="008E5B59">
                                <w:rPr>
                                  <w:color w:val="595959" w:themeColor="text1" w:themeTint="A6"/>
                                  <w:sz w:val="18"/>
                                  <w:szCs w:val="18"/>
                                </w:rPr>
                                <w:t xml:space="preserve"> </w:t>
                              </w:r>
                              <w:r w:rsidR="00132113">
                                <w:rPr>
                                  <w:color w:val="595959" w:themeColor="text1" w:themeTint="A6"/>
                                  <w:sz w:val="18"/>
                                  <w:szCs w:val="18"/>
                                </w:rPr>
                                <w:t>202375309 &amp;</w:t>
                              </w:r>
                              <w:r w:rsidR="0046042F">
                                <w:rPr>
                                  <w:color w:val="595959" w:themeColor="text1" w:themeTint="A6"/>
                                  <w:sz w:val="18"/>
                                  <w:szCs w:val="18"/>
                                </w:rPr>
                                <w:t xml:space="preserve"> Chris</w:t>
                              </w:r>
                              <w:r w:rsidR="008211B9">
                                <w:rPr>
                                  <w:color w:val="595959" w:themeColor="text1" w:themeTint="A6"/>
                                  <w:sz w:val="18"/>
                                  <w:szCs w:val="18"/>
                                </w:rPr>
                                <w:t xml:space="preserve"> Mintz</w:t>
                              </w:r>
                              <w:r w:rsidR="00132113">
                                <w:rPr>
                                  <w:color w:val="595959" w:themeColor="text1" w:themeTint="A6"/>
                                  <w:sz w:val="18"/>
                                  <w:szCs w:val="18"/>
                                </w:rPr>
                                <w:t xml:space="preserve"> 202</w:t>
                              </w:r>
                              <w:r w:rsidR="008E5B59">
                                <w:rPr>
                                  <w:color w:val="595959" w:themeColor="text1" w:themeTint="A6"/>
                                  <w:sz w:val="18"/>
                                  <w:szCs w:val="18"/>
                                </w:rPr>
                                <w:t>369825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0560" behindDoc="0" locked="0" layoutInCell="1" allowOverlap="1" wp14:anchorId="32FE5D95" wp14:editId="5D5F417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B4C18" w14:textId="7F019614" w:rsidR="00890884"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27F0D" w:rsidRPr="00C27F0D">
                                      <w:rPr>
                                        <w:caps/>
                                        <w:color w:val="156082" w:themeColor="accent1"/>
                                        <w:sz w:val="64"/>
                                        <w:szCs w:val="64"/>
                                      </w:rPr>
                                      <w:t>Report for 771948_A23_T3A</w:t>
                                    </w:r>
                                    <w:r w:rsidR="00C27F0D">
                                      <w:rPr>
                                        <w:caps/>
                                        <w:color w:val="156082" w:themeColor="accent1"/>
                                        <w:sz w:val="64"/>
                                        <w:szCs w:val="64"/>
                                      </w:rPr>
                                      <w:t xml:space="preserve"> Final Assignment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6C32258" w14:textId="3359C49E" w:rsidR="00890884" w:rsidRDefault="00C27F0D">
                                    <w:pPr>
                                      <w:jc w:val="right"/>
                                      <w:rPr>
                                        <w:smallCaps/>
                                        <w:color w:val="404040" w:themeColor="text1" w:themeTint="BF"/>
                                        <w:sz w:val="36"/>
                                        <w:szCs w:val="36"/>
                                      </w:rPr>
                                    </w:pPr>
                                    <w:r>
                                      <w:rPr>
                                        <w:color w:val="404040" w:themeColor="text1" w:themeTint="BF"/>
                                        <w:sz w:val="36"/>
                                        <w:szCs w:val="36"/>
                                      </w:rPr>
                                      <w:t xml:space="preserve">Discovering </w:t>
                                    </w:r>
                                    <w:r w:rsidR="00057706">
                                      <w:rPr>
                                        <w:color w:val="404040" w:themeColor="text1" w:themeTint="BF"/>
                                        <w:sz w:val="36"/>
                                        <w:szCs w:val="36"/>
                                      </w:rPr>
                                      <w:t>Machine Learning &amp; Deep Learning</w:t>
                                    </w:r>
                                    <w:r>
                                      <w:rPr>
                                        <w:color w:val="404040" w:themeColor="text1" w:themeTint="BF"/>
                                        <w:sz w:val="36"/>
                                        <w:szCs w:val="36"/>
                                      </w:rPr>
                                      <w:t xml:space="preserve"> Approaches to Two Data Prediction Tasks with Analysis of Effectiveness</w:t>
                                    </w:r>
                                    <w:r w:rsidR="0046042F">
                                      <w:rPr>
                                        <w:color w:val="404040" w:themeColor="text1" w:themeTint="BF"/>
                                        <w:sz w:val="36"/>
                                        <w:szCs w:val="36"/>
                                      </w:rPr>
                                      <w:t xml:space="preserve"> (</w:t>
                                    </w:r>
                                    <w:r w:rsidR="006D38BF">
                                      <w:rPr>
                                        <w:color w:val="404040" w:themeColor="text1" w:themeTint="BF"/>
                                        <w:sz w:val="36"/>
                                        <w:szCs w:val="36"/>
                                      </w:rPr>
                                      <w:t>August 2024</w:t>
                                    </w:r>
                                    <w:r w:rsidR="0046042F">
                                      <w:rPr>
                                        <w:color w:val="404040" w:themeColor="text1" w:themeTint="BF"/>
                                        <w:sz w:val="36"/>
                                        <w:szCs w:val="36"/>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FE5D95" id="Text Box 54" o:spid="_x0000_s1027" type="#_x0000_t202" style="position:absolute;margin-left:0;margin-top:0;width:8in;height:286.5pt;z-index:2516505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E9B4C18" w14:textId="7F019614" w:rsidR="00890884"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27F0D" w:rsidRPr="00C27F0D">
                                <w:rPr>
                                  <w:caps/>
                                  <w:color w:val="156082" w:themeColor="accent1"/>
                                  <w:sz w:val="64"/>
                                  <w:szCs w:val="64"/>
                                </w:rPr>
                                <w:t>Report for 771948_A23_T3A</w:t>
                              </w:r>
                              <w:r w:rsidR="00C27F0D">
                                <w:rPr>
                                  <w:caps/>
                                  <w:color w:val="156082" w:themeColor="accent1"/>
                                  <w:sz w:val="64"/>
                                  <w:szCs w:val="64"/>
                                </w:rPr>
                                <w:t xml:space="preserve"> Final Assignment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6C32258" w14:textId="3359C49E" w:rsidR="00890884" w:rsidRDefault="00C27F0D">
                              <w:pPr>
                                <w:jc w:val="right"/>
                                <w:rPr>
                                  <w:smallCaps/>
                                  <w:color w:val="404040" w:themeColor="text1" w:themeTint="BF"/>
                                  <w:sz w:val="36"/>
                                  <w:szCs w:val="36"/>
                                </w:rPr>
                              </w:pPr>
                              <w:r>
                                <w:rPr>
                                  <w:color w:val="404040" w:themeColor="text1" w:themeTint="BF"/>
                                  <w:sz w:val="36"/>
                                  <w:szCs w:val="36"/>
                                </w:rPr>
                                <w:t xml:space="preserve">Discovering </w:t>
                              </w:r>
                              <w:r w:rsidR="00057706">
                                <w:rPr>
                                  <w:color w:val="404040" w:themeColor="text1" w:themeTint="BF"/>
                                  <w:sz w:val="36"/>
                                  <w:szCs w:val="36"/>
                                </w:rPr>
                                <w:t>Machine Learning &amp; Deep Learning</w:t>
                              </w:r>
                              <w:r>
                                <w:rPr>
                                  <w:color w:val="404040" w:themeColor="text1" w:themeTint="BF"/>
                                  <w:sz w:val="36"/>
                                  <w:szCs w:val="36"/>
                                </w:rPr>
                                <w:t xml:space="preserve"> Approaches to Two Data Prediction Tasks with Analysis of Effectiveness</w:t>
                              </w:r>
                              <w:r w:rsidR="0046042F">
                                <w:rPr>
                                  <w:color w:val="404040" w:themeColor="text1" w:themeTint="BF"/>
                                  <w:sz w:val="36"/>
                                  <w:szCs w:val="36"/>
                                </w:rPr>
                                <w:t xml:space="preserve"> (</w:t>
                              </w:r>
                              <w:r w:rsidR="006D38BF">
                                <w:rPr>
                                  <w:color w:val="404040" w:themeColor="text1" w:themeTint="BF"/>
                                  <w:sz w:val="36"/>
                                  <w:szCs w:val="36"/>
                                </w:rPr>
                                <w:t>August 2024</w:t>
                              </w:r>
                              <w:r w:rsidR="0046042F">
                                <w:rPr>
                                  <w:color w:val="404040" w:themeColor="text1" w:themeTint="BF"/>
                                  <w:sz w:val="36"/>
                                  <w:szCs w:val="36"/>
                                </w:rPr>
                                <w:t>)</w:t>
                              </w:r>
                            </w:p>
                          </w:sdtContent>
                        </w:sdt>
                      </w:txbxContent>
                    </v:textbox>
                    <w10:wrap type="square" anchorx="page" anchory="page"/>
                  </v:shape>
                </w:pict>
              </mc:Fallback>
            </mc:AlternateContent>
          </w:r>
        </w:p>
        <w:p w14:paraId="07AB5EA0" w14:textId="77777777" w:rsidR="006D38BF" w:rsidRDefault="00890884">
          <w:r>
            <w:br w:type="page"/>
          </w:r>
        </w:p>
      </w:sdtContent>
    </w:sdt>
    <w:sdt>
      <w:sdtPr>
        <w:rPr>
          <w:rFonts w:asciiTheme="minorHAnsi" w:eastAsiaTheme="minorHAnsi" w:hAnsiTheme="minorHAnsi" w:cstheme="minorBidi"/>
          <w:color w:val="auto"/>
          <w:kern w:val="2"/>
          <w:sz w:val="22"/>
          <w:szCs w:val="22"/>
          <w:lang w:val="en-GB"/>
          <w14:ligatures w14:val="standardContextual"/>
        </w:rPr>
        <w:id w:val="-370992219"/>
        <w:docPartObj>
          <w:docPartGallery w:val="Table of Contents"/>
          <w:docPartUnique/>
        </w:docPartObj>
      </w:sdtPr>
      <w:sdtEndPr>
        <w:rPr>
          <w:b/>
          <w:bCs/>
          <w:noProof/>
        </w:rPr>
      </w:sdtEndPr>
      <w:sdtContent>
        <w:p w14:paraId="45DAC79A" w14:textId="2EBBC7F2" w:rsidR="00067B77" w:rsidRDefault="00067B77">
          <w:pPr>
            <w:pStyle w:val="TOCHeading"/>
          </w:pPr>
          <w:r>
            <w:t>Contents</w:t>
          </w:r>
        </w:p>
        <w:p w14:paraId="4941198A" w14:textId="2809CB7D" w:rsidR="00E67B8F" w:rsidRDefault="00067B77">
          <w:pPr>
            <w:pStyle w:val="TOC2"/>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5258983" w:history="1">
            <w:r w:rsidR="00E67B8F" w:rsidRPr="00540020">
              <w:rPr>
                <w:rStyle w:val="Hyperlink"/>
                <w:noProof/>
              </w:rPr>
              <w:t>Introduction and Background:</w:t>
            </w:r>
            <w:r w:rsidR="00E67B8F">
              <w:rPr>
                <w:noProof/>
                <w:webHidden/>
              </w:rPr>
              <w:tab/>
            </w:r>
            <w:r w:rsidR="00E67B8F">
              <w:rPr>
                <w:noProof/>
                <w:webHidden/>
              </w:rPr>
              <w:fldChar w:fldCharType="begin"/>
            </w:r>
            <w:r w:rsidR="00E67B8F">
              <w:rPr>
                <w:noProof/>
                <w:webHidden/>
              </w:rPr>
              <w:instrText xml:space="preserve"> PAGEREF _Toc175258983 \h </w:instrText>
            </w:r>
            <w:r w:rsidR="00E67B8F">
              <w:rPr>
                <w:noProof/>
                <w:webHidden/>
              </w:rPr>
            </w:r>
            <w:r w:rsidR="00E67B8F">
              <w:rPr>
                <w:noProof/>
                <w:webHidden/>
              </w:rPr>
              <w:fldChar w:fldCharType="separate"/>
            </w:r>
            <w:r w:rsidR="00E67B8F">
              <w:rPr>
                <w:noProof/>
                <w:webHidden/>
              </w:rPr>
              <w:t>2</w:t>
            </w:r>
            <w:r w:rsidR="00E67B8F">
              <w:rPr>
                <w:noProof/>
                <w:webHidden/>
              </w:rPr>
              <w:fldChar w:fldCharType="end"/>
            </w:r>
          </w:hyperlink>
        </w:p>
        <w:p w14:paraId="617D8C56" w14:textId="5D2CA52B" w:rsidR="00E67B8F" w:rsidRDefault="00000000">
          <w:pPr>
            <w:pStyle w:val="TOC2"/>
            <w:tabs>
              <w:tab w:val="right" w:leader="dot" w:pos="9016"/>
            </w:tabs>
            <w:rPr>
              <w:rFonts w:eastAsiaTheme="minorEastAsia"/>
              <w:noProof/>
              <w:sz w:val="24"/>
              <w:szCs w:val="24"/>
              <w:lang w:eastAsia="en-GB"/>
            </w:rPr>
          </w:pPr>
          <w:hyperlink w:anchor="_Toc175258984" w:history="1">
            <w:r w:rsidR="00E67B8F" w:rsidRPr="00540020">
              <w:rPr>
                <w:rStyle w:val="Hyperlink"/>
                <w:noProof/>
              </w:rPr>
              <w:t>Dataset Overview and Preprocessing:</w:t>
            </w:r>
            <w:r w:rsidR="00E67B8F">
              <w:rPr>
                <w:noProof/>
                <w:webHidden/>
              </w:rPr>
              <w:tab/>
            </w:r>
            <w:r w:rsidR="00E67B8F">
              <w:rPr>
                <w:noProof/>
                <w:webHidden/>
              </w:rPr>
              <w:fldChar w:fldCharType="begin"/>
            </w:r>
            <w:r w:rsidR="00E67B8F">
              <w:rPr>
                <w:noProof/>
                <w:webHidden/>
              </w:rPr>
              <w:instrText xml:space="preserve"> PAGEREF _Toc175258984 \h </w:instrText>
            </w:r>
            <w:r w:rsidR="00E67B8F">
              <w:rPr>
                <w:noProof/>
                <w:webHidden/>
              </w:rPr>
            </w:r>
            <w:r w:rsidR="00E67B8F">
              <w:rPr>
                <w:noProof/>
                <w:webHidden/>
              </w:rPr>
              <w:fldChar w:fldCharType="separate"/>
            </w:r>
            <w:r w:rsidR="00E67B8F">
              <w:rPr>
                <w:noProof/>
                <w:webHidden/>
              </w:rPr>
              <w:t>3</w:t>
            </w:r>
            <w:r w:rsidR="00E67B8F">
              <w:rPr>
                <w:noProof/>
                <w:webHidden/>
              </w:rPr>
              <w:fldChar w:fldCharType="end"/>
            </w:r>
          </w:hyperlink>
        </w:p>
        <w:p w14:paraId="287DAAD7" w14:textId="3AD148B8" w:rsidR="00E67B8F" w:rsidRDefault="00000000">
          <w:pPr>
            <w:pStyle w:val="TOC2"/>
            <w:tabs>
              <w:tab w:val="right" w:leader="dot" w:pos="9016"/>
            </w:tabs>
            <w:rPr>
              <w:rFonts w:eastAsiaTheme="minorEastAsia"/>
              <w:noProof/>
              <w:sz w:val="24"/>
              <w:szCs w:val="24"/>
              <w:lang w:eastAsia="en-GB"/>
            </w:rPr>
          </w:pPr>
          <w:hyperlink w:anchor="_Toc175258985" w:history="1">
            <w:r w:rsidR="00E67B8F" w:rsidRPr="00540020">
              <w:rPr>
                <w:rStyle w:val="Hyperlink"/>
                <w:noProof/>
              </w:rPr>
              <w:t>Task 1: Numerical and Categorical Classification</w:t>
            </w:r>
            <w:r w:rsidR="00E67B8F">
              <w:rPr>
                <w:noProof/>
                <w:webHidden/>
              </w:rPr>
              <w:tab/>
            </w:r>
            <w:r w:rsidR="00E67B8F">
              <w:rPr>
                <w:noProof/>
                <w:webHidden/>
              </w:rPr>
              <w:fldChar w:fldCharType="begin"/>
            </w:r>
            <w:r w:rsidR="00E67B8F">
              <w:rPr>
                <w:noProof/>
                <w:webHidden/>
              </w:rPr>
              <w:instrText xml:space="preserve"> PAGEREF _Toc175258985 \h </w:instrText>
            </w:r>
            <w:r w:rsidR="00E67B8F">
              <w:rPr>
                <w:noProof/>
                <w:webHidden/>
              </w:rPr>
            </w:r>
            <w:r w:rsidR="00E67B8F">
              <w:rPr>
                <w:noProof/>
                <w:webHidden/>
              </w:rPr>
              <w:fldChar w:fldCharType="separate"/>
            </w:r>
            <w:r w:rsidR="00E67B8F">
              <w:rPr>
                <w:noProof/>
                <w:webHidden/>
              </w:rPr>
              <w:t>3</w:t>
            </w:r>
            <w:r w:rsidR="00E67B8F">
              <w:rPr>
                <w:noProof/>
                <w:webHidden/>
              </w:rPr>
              <w:fldChar w:fldCharType="end"/>
            </w:r>
          </w:hyperlink>
        </w:p>
        <w:p w14:paraId="780FCDA6" w14:textId="16F88A28" w:rsidR="00E67B8F" w:rsidRDefault="00000000">
          <w:pPr>
            <w:pStyle w:val="TOC2"/>
            <w:tabs>
              <w:tab w:val="right" w:leader="dot" w:pos="9016"/>
            </w:tabs>
            <w:rPr>
              <w:rFonts w:eastAsiaTheme="minorEastAsia"/>
              <w:noProof/>
              <w:sz w:val="24"/>
              <w:szCs w:val="24"/>
              <w:lang w:eastAsia="en-GB"/>
            </w:rPr>
          </w:pPr>
          <w:hyperlink w:anchor="_Toc175258986" w:history="1">
            <w:r w:rsidR="00E67B8F" w:rsidRPr="00540020">
              <w:rPr>
                <w:rStyle w:val="Hyperlink"/>
                <w:noProof/>
              </w:rPr>
              <w:t>Task 2: Multi-label Image-based Digit Classification</w:t>
            </w:r>
            <w:r w:rsidR="00E67B8F">
              <w:rPr>
                <w:noProof/>
                <w:webHidden/>
              </w:rPr>
              <w:tab/>
            </w:r>
            <w:r w:rsidR="00E67B8F">
              <w:rPr>
                <w:noProof/>
                <w:webHidden/>
              </w:rPr>
              <w:fldChar w:fldCharType="begin"/>
            </w:r>
            <w:r w:rsidR="00E67B8F">
              <w:rPr>
                <w:noProof/>
                <w:webHidden/>
              </w:rPr>
              <w:instrText xml:space="preserve"> PAGEREF _Toc175258986 \h </w:instrText>
            </w:r>
            <w:r w:rsidR="00E67B8F">
              <w:rPr>
                <w:noProof/>
                <w:webHidden/>
              </w:rPr>
            </w:r>
            <w:r w:rsidR="00E67B8F">
              <w:rPr>
                <w:noProof/>
                <w:webHidden/>
              </w:rPr>
              <w:fldChar w:fldCharType="separate"/>
            </w:r>
            <w:r w:rsidR="00E67B8F">
              <w:rPr>
                <w:noProof/>
                <w:webHidden/>
              </w:rPr>
              <w:t>6</w:t>
            </w:r>
            <w:r w:rsidR="00E67B8F">
              <w:rPr>
                <w:noProof/>
                <w:webHidden/>
              </w:rPr>
              <w:fldChar w:fldCharType="end"/>
            </w:r>
          </w:hyperlink>
        </w:p>
        <w:p w14:paraId="11514774" w14:textId="790DBFDC" w:rsidR="00E67B8F" w:rsidRDefault="00000000">
          <w:pPr>
            <w:pStyle w:val="TOC2"/>
            <w:tabs>
              <w:tab w:val="right" w:leader="dot" w:pos="9016"/>
            </w:tabs>
            <w:rPr>
              <w:rFonts w:eastAsiaTheme="minorEastAsia"/>
              <w:noProof/>
              <w:sz w:val="24"/>
              <w:szCs w:val="24"/>
              <w:lang w:eastAsia="en-GB"/>
            </w:rPr>
          </w:pPr>
          <w:hyperlink w:anchor="_Toc175258987" w:history="1">
            <w:r w:rsidR="00E67B8F" w:rsidRPr="00540020">
              <w:rPr>
                <w:rStyle w:val="Hyperlink"/>
                <w:noProof/>
              </w:rPr>
              <w:t>Model Comparison and Selection:</w:t>
            </w:r>
            <w:r w:rsidR="00E67B8F">
              <w:rPr>
                <w:noProof/>
                <w:webHidden/>
              </w:rPr>
              <w:tab/>
            </w:r>
            <w:r w:rsidR="00E67B8F">
              <w:rPr>
                <w:noProof/>
                <w:webHidden/>
              </w:rPr>
              <w:fldChar w:fldCharType="begin"/>
            </w:r>
            <w:r w:rsidR="00E67B8F">
              <w:rPr>
                <w:noProof/>
                <w:webHidden/>
              </w:rPr>
              <w:instrText xml:space="preserve"> PAGEREF _Toc175258987 \h </w:instrText>
            </w:r>
            <w:r w:rsidR="00E67B8F">
              <w:rPr>
                <w:noProof/>
                <w:webHidden/>
              </w:rPr>
            </w:r>
            <w:r w:rsidR="00E67B8F">
              <w:rPr>
                <w:noProof/>
                <w:webHidden/>
              </w:rPr>
              <w:fldChar w:fldCharType="separate"/>
            </w:r>
            <w:r w:rsidR="00E67B8F">
              <w:rPr>
                <w:noProof/>
                <w:webHidden/>
              </w:rPr>
              <w:t>8</w:t>
            </w:r>
            <w:r w:rsidR="00E67B8F">
              <w:rPr>
                <w:noProof/>
                <w:webHidden/>
              </w:rPr>
              <w:fldChar w:fldCharType="end"/>
            </w:r>
          </w:hyperlink>
        </w:p>
        <w:p w14:paraId="762EE136" w14:textId="4F3554B7" w:rsidR="00E67B8F" w:rsidRDefault="00000000">
          <w:pPr>
            <w:pStyle w:val="TOC2"/>
            <w:tabs>
              <w:tab w:val="right" w:leader="dot" w:pos="9016"/>
            </w:tabs>
            <w:rPr>
              <w:rFonts w:eastAsiaTheme="minorEastAsia"/>
              <w:noProof/>
              <w:sz w:val="24"/>
              <w:szCs w:val="24"/>
              <w:lang w:eastAsia="en-GB"/>
            </w:rPr>
          </w:pPr>
          <w:hyperlink w:anchor="_Toc175258988" w:history="1">
            <w:r w:rsidR="00E67B8F" w:rsidRPr="00540020">
              <w:rPr>
                <w:rStyle w:val="Hyperlink"/>
                <w:noProof/>
              </w:rPr>
              <w:t>Conclusion:</w:t>
            </w:r>
            <w:r w:rsidR="00E67B8F">
              <w:rPr>
                <w:noProof/>
                <w:webHidden/>
              </w:rPr>
              <w:tab/>
            </w:r>
            <w:r w:rsidR="00E67B8F">
              <w:rPr>
                <w:noProof/>
                <w:webHidden/>
              </w:rPr>
              <w:fldChar w:fldCharType="begin"/>
            </w:r>
            <w:r w:rsidR="00E67B8F">
              <w:rPr>
                <w:noProof/>
                <w:webHidden/>
              </w:rPr>
              <w:instrText xml:space="preserve"> PAGEREF _Toc175258988 \h </w:instrText>
            </w:r>
            <w:r w:rsidR="00E67B8F">
              <w:rPr>
                <w:noProof/>
                <w:webHidden/>
              </w:rPr>
            </w:r>
            <w:r w:rsidR="00E67B8F">
              <w:rPr>
                <w:noProof/>
                <w:webHidden/>
              </w:rPr>
              <w:fldChar w:fldCharType="separate"/>
            </w:r>
            <w:r w:rsidR="00E67B8F">
              <w:rPr>
                <w:noProof/>
                <w:webHidden/>
              </w:rPr>
              <w:t>9</w:t>
            </w:r>
            <w:r w:rsidR="00E67B8F">
              <w:rPr>
                <w:noProof/>
                <w:webHidden/>
              </w:rPr>
              <w:fldChar w:fldCharType="end"/>
            </w:r>
          </w:hyperlink>
        </w:p>
        <w:p w14:paraId="7F82DE08" w14:textId="58EDCBF4" w:rsidR="00E67B8F" w:rsidRDefault="00000000">
          <w:pPr>
            <w:pStyle w:val="TOC2"/>
            <w:tabs>
              <w:tab w:val="right" w:leader="dot" w:pos="9016"/>
            </w:tabs>
            <w:rPr>
              <w:rFonts w:eastAsiaTheme="minorEastAsia"/>
              <w:noProof/>
              <w:sz w:val="24"/>
              <w:szCs w:val="24"/>
              <w:lang w:eastAsia="en-GB"/>
            </w:rPr>
          </w:pPr>
          <w:hyperlink w:anchor="_Toc175258989" w:history="1">
            <w:r w:rsidR="00E67B8F" w:rsidRPr="00540020">
              <w:rPr>
                <w:rStyle w:val="Hyperlink"/>
                <w:noProof/>
              </w:rPr>
              <w:t>Collaboration:</w:t>
            </w:r>
            <w:r w:rsidR="00E67B8F">
              <w:rPr>
                <w:noProof/>
                <w:webHidden/>
              </w:rPr>
              <w:tab/>
            </w:r>
            <w:r w:rsidR="00E67B8F">
              <w:rPr>
                <w:noProof/>
                <w:webHidden/>
              </w:rPr>
              <w:fldChar w:fldCharType="begin"/>
            </w:r>
            <w:r w:rsidR="00E67B8F">
              <w:rPr>
                <w:noProof/>
                <w:webHidden/>
              </w:rPr>
              <w:instrText xml:space="preserve"> PAGEREF _Toc175258989 \h </w:instrText>
            </w:r>
            <w:r w:rsidR="00E67B8F">
              <w:rPr>
                <w:noProof/>
                <w:webHidden/>
              </w:rPr>
            </w:r>
            <w:r w:rsidR="00E67B8F">
              <w:rPr>
                <w:noProof/>
                <w:webHidden/>
              </w:rPr>
              <w:fldChar w:fldCharType="separate"/>
            </w:r>
            <w:r w:rsidR="00E67B8F">
              <w:rPr>
                <w:noProof/>
                <w:webHidden/>
              </w:rPr>
              <w:t>9</w:t>
            </w:r>
            <w:r w:rsidR="00E67B8F">
              <w:rPr>
                <w:noProof/>
                <w:webHidden/>
              </w:rPr>
              <w:fldChar w:fldCharType="end"/>
            </w:r>
          </w:hyperlink>
        </w:p>
        <w:p w14:paraId="5A8CDE34" w14:textId="328885D9" w:rsidR="00E67B8F" w:rsidRDefault="00000000">
          <w:pPr>
            <w:pStyle w:val="TOC1"/>
            <w:tabs>
              <w:tab w:val="right" w:leader="dot" w:pos="9016"/>
            </w:tabs>
            <w:rPr>
              <w:rFonts w:eastAsiaTheme="minorEastAsia"/>
              <w:noProof/>
              <w:sz w:val="24"/>
              <w:szCs w:val="24"/>
              <w:lang w:eastAsia="en-GB"/>
            </w:rPr>
          </w:pPr>
          <w:hyperlink w:anchor="_Toc175258990" w:history="1">
            <w:r w:rsidR="00E67B8F" w:rsidRPr="00540020">
              <w:rPr>
                <w:rStyle w:val="Hyperlink"/>
                <w:noProof/>
              </w:rPr>
              <w:t>References</w:t>
            </w:r>
            <w:r w:rsidR="00E67B8F">
              <w:rPr>
                <w:noProof/>
                <w:webHidden/>
              </w:rPr>
              <w:tab/>
            </w:r>
            <w:r w:rsidR="00E67B8F">
              <w:rPr>
                <w:noProof/>
                <w:webHidden/>
              </w:rPr>
              <w:fldChar w:fldCharType="begin"/>
            </w:r>
            <w:r w:rsidR="00E67B8F">
              <w:rPr>
                <w:noProof/>
                <w:webHidden/>
              </w:rPr>
              <w:instrText xml:space="preserve"> PAGEREF _Toc175258990 \h </w:instrText>
            </w:r>
            <w:r w:rsidR="00E67B8F">
              <w:rPr>
                <w:noProof/>
                <w:webHidden/>
              </w:rPr>
            </w:r>
            <w:r w:rsidR="00E67B8F">
              <w:rPr>
                <w:noProof/>
                <w:webHidden/>
              </w:rPr>
              <w:fldChar w:fldCharType="separate"/>
            </w:r>
            <w:r w:rsidR="00E67B8F">
              <w:rPr>
                <w:noProof/>
                <w:webHidden/>
              </w:rPr>
              <w:t>12</w:t>
            </w:r>
            <w:r w:rsidR="00E67B8F">
              <w:rPr>
                <w:noProof/>
                <w:webHidden/>
              </w:rPr>
              <w:fldChar w:fldCharType="end"/>
            </w:r>
          </w:hyperlink>
        </w:p>
        <w:p w14:paraId="75282A18" w14:textId="6935501F" w:rsidR="00067B77" w:rsidRDefault="00067B77">
          <w:r>
            <w:rPr>
              <w:b/>
              <w:bCs/>
              <w:noProof/>
            </w:rPr>
            <w:fldChar w:fldCharType="end"/>
          </w:r>
        </w:p>
      </w:sdtContent>
    </w:sdt>
    <w:p w14:paraId="1CB63DFA" w14:textId="000E1AF7" w:rsidR="006D38BF" w:rsidRDefault="006D38BF">
      <w:r>
        <w:br w:type="page"/>
      </w:r>
    </w:p>
    <w:p w14:paraId="53B1D620" w14:textId="326EF718" w:rsidR="006D38BF" w:rsidRDefault="006D38BF" w:rsidP="00067B77">
      <w:pPr>
        <w:pStyle w:val="Heading2"/>
      </w:pPr>
      <w:bookmarkStart w:id="0" w:name="_Toc174906713"/>
      <w:bookmarkStart w:id="1" w:name="_Toc175258983"/>
      <w:r>
        <w:lastRenderedPageBreak/>
        <w:t>Introduction and Background:</w:t>
      </w:r>
      <w:bookmarkEnd w:id="0"/>
      <w:bookmarkEnd w:id="1"/>
      <w:r>
        <w:t xml:space="preserve"> </w:t>
      </w:r>
    </w:p>
    <w:p w14:paraId="0720AE30" w14:textId="5D92F122" w:rsidR="00883735" w:rsidRDefault="00883735" w:rsidP="00883735">
      <w:r>
        <w:t xml:space="preserve">In the dynamic landscape of machine learning, classification and image recognition occupy a position of paramount importance. </w:t>
      </w:r>
      <w:r w:rsidR="00486128">
        <w:t xml:space="preserve">This report highlights and exploration of </w:t>
      </w:r>
      <w:r w:rsidR="00CD35D7">
        <w:t xml:space="preserve">one </w:t>
      </w:r>
      <w:r w:rsidR="00486128">
        <w:t xml:space="preserve">classification problem </w:t>
      </w:r>
      <w:r w:rsidR="008C03E7">
        <w:t xml:space="preserve">(Task 1) </w:t>
      </w:r>
      <w:r w:rsidR="00486128">
        <w:t xml:space="preserve">and </w:t>
      </w:r>
      <w:r w:rsidR="008C03E7">
        <w:t>one</w:t>
      </w:r>
      <w:r w:rsidR="00486128">
        <w:t xml:space="preserve"> </w:t>
      </w:r>
      <w:del w:id="2" w:author="Chris Mintz" w:date="2024-08-22T18:58:00Z" w16du:dateUtc="2024-08-22T22:58:00Z">
        <w:r w:rsidR="00486128" w:rsidDel="006013D6">
          <w:delText>mutli</w:delText>
        </w:r>
      </w:del>
      <w:ins w:id="3" w:author="Chris Mintz" w:date="2024-08-22T18:58:00Z" w16du:dateUtc="2024-08-22T22:58:00Z">
        <w:r w:rsidR="006013D6">
          <w:t>multi</w:t>
        </w:r>
      </w:ins>
      <w:r w:rsidR="00486128">
        <w:t>-label</w:t>
      </w:r>
      <w:r w:rsidR="006F52B3">
        <w:t xml:space="preserve"> image-based digit classification</w:t>
      </w:r>
      <w:r w:rsidR="008C03E7">
        <w:t xml:space="preserve"> (Task 2)</w:t>
      </w:r>
      <w:r w:rsidR="006F52B3">
        <w:t>. Delving into the intricacies of classification</w:t>
      </w:r>
      <w:r w:rsidR="00015660">
        <w:t>,</w:t>
      </w:r>
      <w:r w:rsidR="00C0615C">
        <w:t xml:space="preserve"> and</w:t>
      </w:r>
      <w:r w:rsidR="00AD0CE4">
        <w:t xml:space="preserve"> its pivotal role in </w:t>
      </w:r>
      <w:r w:rsidR="00C0615C">
        <w:t>discovering</w:t>
      </w:r>
      <w:r w:rsidR="00AD0CE4">
        <w:t xml:space="preserve"> patterns within data</w:t>
      </w:r>
      <w:r w:rsidR="00015660">
        <w:t xml:space="preserve"> and the creation of machine learning models</w:t>
      </w:r>
      <w:r w:rsidR="00327FB1">
        <w:t xml:space="preserve"> to help create</w:t>
      </w:r>
      <w:r w:rsidR="00015660">
        <w:t xml:space="preserve"> </w:t>
      </w:r>
      <w:r w:rsidR="00DE34E7">
        <w:t xml:space="preserve">predictive capabilities for unknown data of the same class. </w:t>
      </w:r>
    </w:p>
    <w:p w14:paraId="075B08ED" w14:textId="2CA9C87F" w:rsidR="000D4C93" w:rsidRDefault="000D4C93" w:rsidP="00883735">
      <w:pPr>
        <w:rPr>
          <w:b/>
          <w:bCs/>
          <w:i/>
          <w:iCs/>
        </w:rPr>
      </w:pPr>
      <w:r w:rsidRPr="00890884">
        <w:rPr>
          <w:b/>
          <w:bCs/>
          <w:i/>
          <w:iCs/>
        </w:rPr>
        <w:t xml:space="preserve">The </w:t>
      </w:r>
      <w:r w:rsidR="00E82BC9" w:rsidRPr="00890884">
        <w:rPr>
          <w:b/>
          <w:bCs/>
          <w:i/>
          <w:iCs/>
        </w:rPr>
        <w:t>Significance of Classification in Machine Learning:</w:t>
      </w:r>
    </w:p>
    <w:p w14:paraId="0752183A" w14:textId="7911CD8F" w:rsidR="00067B77" w:rsidRDefault="00067B77" w:rsidP="00883735">
      <w:del w:id="4" w:author="Chris Mintz" w:date="2024-08-22T18:58:00Z" w16du:dateUtc="2024-08-22T22:58:00Z">
        <w:r w:rsidDel="006013D6">
          <w:delText>Classification,</w:delText>
        </w:r>
      </w:del>
      <w:ins w:id="5" w:author="Chris Mintz" w:date="2024-08-22T18:58:00Z" w16du:dateUtc="2024-08-22T22:58:00Z">
        <w:r w:rsidR="006013D6">
          <w:t>Classification</w:t>
        </w:r>
      </w:ins>
      <w:r>
        <w:t xml:space="preserve"> is the task of assigning predefined labels or categories to instances based on their inherent char</w:t>
      </w:r>
      <w:r w:rsidR="008F6251">
        <w:t>acteristics</w:t>
      </w:r>
      <w:r w:rsidR="00F74AB5">
        <w:t xml:space="preserve">. </w:t>
      </w:r>
      <w:r w:rsidR="00C27F0D">
        <w:t>It’s used in</w:t>
      </w:r>
      <w:r w:rsidR="006A7901">
        <w:t xml:space="preserve"> </w:t>
      </w:r>
      <w:r w:rsidR="00AE3EB7">
        <w:t>spam email detection</w:t>
      </w:r>
      <w:r w:rsidR="006A7901">
        <w:t xml:space="preserve">, </w:t>
      </w:r>
      <w:r w:rsidR="00AE3EB7">
        <w:t>sentiment analysis</w:t>
      </w:r>
      <w:r w:rsidR="006A7901">
        <w:t>,</w:t>
      </w:r>
      <w:r w:rsidR="00AE3EB7">
        <w:t xml:space="preserve"> medical diagnosis and fraud prevention. The ability to accurately categorize data </w:t>
      </w:r>
      <w:r w:rsidR="00B90820">
        <w:t>e</w:t>
      </w:r>
      <w:r w:rsidR="0039520A">
        <w:t>nables</w:t>
      </w:r>
      <w:r w:rsidR="00B90820">
        <w:t xml:space="preserve"> machines to make informed decisions</w:t>
      </w:r>
      <w:r w:rsidR="0039520A">
        <w:t xml:space="preserve"> categorizing </w:t>
      </w:r>
      <w:r w:rsidR="00B90820">
        <w:t>processes and extract</w:t>
      </w:r>
      <w:r w:rsidR="00C27F0D">
        <w:t>ing</w:t>
      </w:r>
      <w:r w:rsidR="00B90820">
        <w:t xml:space="preserve"> valuable insights that drive </w:t>
      </w:r>
      <w:r w:rsidR="00FB5725">
        <w:t>improved efficiency.</w:t>
      </w:r>
      <w:r w:rsidR="00B90820">
        <w:t xml:space="preserve"> </w:t>
      </w:r>
    </w:p>
    <w:p w14:paraId="4BDFE6C9" w14:textId="6E5AE48D" w:rsidR="007D7E31" w:rsidRDefault="007D7E31" w:rsidP="00883735">
      <w:pPr>
        <w:rPr>
          <w:b/>
          <w:bCs/>
          <w:i/>
          <w:iCs/>
        </w:rPr>
      </w:pPr>
      <w:r>
        <w:rPr>
          <w:b/>
          <w:bCs/>
          <w:i/>
          <w:iCs/>
        </w:rPr>
        <w:t xml:space="preserve">Project purpose and objectives: </w:t>
      </w:r>
    </w:p>
    <w:p w14:paraId="32110BC2" w14:textId="32A45DCC" w:rsidR="005652D4" w:rsidRPr="005652D4" w:rsidRDefault="005652D4" w:rsidP="005652D4">
      <w:r w:rsidRPr="005652D4">
        <w:t>The focal point of this project is to</w:t>
      </w:r>
      <w:r w:rsidR="00FB5725">
        <w:t xml:space="preserve"> </w:t>
      </w:r>
      <w:r w:rsidR="00DC2B66">
        <w:t xml:space="preserve">leverage </w:t>
      </w:r>
      <w:r w:rsidR="00A761A1">
        <w:t>existing</w:t>
      </w:r>
      <w:r w:rsidRPr="005652D4">
        <w:t xml:space="preserve"> machine and deep learning a</w:t>
      </w:r>
      <w:r w:rsidR="00A761A1">
        <w:t xml:space="preserve">pproaches and methodologies to </w:t>
      </w:r>
      <w:r w:rsidRPr="005652D4">
        <w:t xml:space="preserve">tackle </w:t>
      </w:r>
      <w:r w:rsidR="009F7733">
        <w:t>two</w:t>
      </w:r>
      <w:r w:rsidRPr="005652D4">
        <w:t xml:space="preserve"> specific classification problem</w:t>
      </w:r>
      <w:r w:rsidR="009F7733">
        <w:t>s</w:t>
      </w:r>
      <w:r w:rsidRPr="005652D4">
        <w:t xml:space="preserve">. By designing, training, and evaluating models, we aim to achieve </w:t>
      </w:r>
      <w:r w:rsidR="009F7733">
        <w:t>measured c</w:t>
      </w:r>
      <w:r w:rsidRPr="005652D4">
        <w:t xml:space="preserve">lassification performance, characterized by high accuracy, </w:t>
      </w:r>
      <w:r w:rsidR="00514BB7">
        <w:t xml:space="preserve">high </w:t>
      </w:r>
      <w:r w:rsidRPr="005652D4">
        <w:t>precision, and recall</w:t>
      </w:r>
      <w:r w:rsidR="003B258C">
        <w:t>,</w:t>
      </w:r>
      <w:r w:rsidR="00514BB7">
        <w:t xml:space="preserve"> contributing to a high F1 score, and low Root Mean Square Error (RMSE).</w:t>
      </w:r>
      <w:r w:rsidRPr="005652D4">
        <w:t xml:space="preserve"> The overarching objectives include:</w:t>
      </w:r>
    </w:p>
    <w:p w14:paraId="52FCEB04" w14:textId="0B7637F5" w:rsidR="005652D4" w:rsidRPr="005652D4" w:rsidRDefault="005652D4" w:rsidP="005652D4">
      <w:pPr>
        <w:numPr>
          <w:ilvl w:val="0"/>
          <w:numId w:val="4"/>
        </w:numPr>
      </w:pPr>
      <w:r w:rsidRPr="005652D4">
        <w:rPr>
          <w:b/>
          <w:bCs/>
        </w:rPr>
        <w:t>Comprehensive Data Analysis</w:t>
      </w:r>
      <w:r>
        <w:rPr>
          <w:b/>
          <w:bCs/>
        </w:rPr>
        <w:t xml:space="preserve"> and </w:t>
      </w:r>
      <w:r w:rsidR="00F17F70">
        <w:rPr>
          <w:b/>
          <w:bCs/>
        </w:rPr>
        <w:t>Preprocessing</w:t>
      </w:r>
      <w:r w:rsidRPr="005652D4">
        <w:rPr>
          <w:b/>
          <w:bCs/>
        </w:rPr>
        <w:t>:</w:t>
      </w:r>
      <w:r w:rsidRPr="005652D4">
        <w:t xml:space="preserve"> Gain a deep understanding of the dataset, identifying relevant features, addressing imbalances, and preprocess </w:t>
      </w:r>
      <w:del w:id="6" w:author="Chris Mintz" w:date="2024-08-22T18:59:00Z" w16du:dateUtc="2024-08-22T22:59:00Z">
        <w:r w:rsidRPr="005652D4" w:rsidDel="006013D6">
          <w:delText>data</w:delText>
        </w:r>
        <w:r w:rsidR="003854E5" w:rsidDel="006013D6">
          <w:delText>,  filling</w:delText>
        </w:r>
      </w:del>
      <w:ins w:id="7" w:author="Chris Mintz" w:date="2024-08-22T18:59:00Z" w16du:dateUtc="2024-08-22T22:59:00Z">
        <w:r w:rsidR="006013D6" w:rsidRPr="005652D4">
          <w:t>data</w:t>
        </w:r>
        <w:r w:rsidR="006013D6">
          <w:t>, filling</w:t>
        </w:r>
      </w:ins>
      <w:r w:rsidR="003854E5">
        <w:t xml:space="preserve"> in missing data with meaningful approaches</w:t>
      </w:r>
      <w:r w:rsidRPr="005652D4">
        <w:t xml:space="preserve"> for optimal model performance.</w:t>
      </w:r>
    </w:p>
    <w:p w14:paraId="4BD0D49D" w14:textId="1C270168" w:rsidR="005652D4" w:rsidRPr="005652D4" w:rsidRDefault="005652D4" w:rsidP="005652D4">
      <w:pPr>
        <w:numPr>
          <w:ilvl w:val="0"/>
          <w:numId w:val="4"/>
        </w:numPr>
      </w:pPr>
      <w:r w:rsidRPr="005652D4">
        <w:rPr>
          <w:b/>
          <w:bCs/>
        </w:rPr>
        <w:t>Model Selection and Development:</w:t>
      </w:r>
      <w:r w:rsidRPr="005652D4">
        <w:t xml:space="preserve"> Explore a variety of machine and deep learning a</w:t>
      </w:r>
      <w:r w:rsidR="00F17F70">
        <w:t>pproaches</w:t>
      </w:r>
      <w:r w:rsidRPr="005652D4">
        <w:t>, including</w:t>
      </w:r>
      <w:r w:rsidR="00262C7B">
        <w:t xml:space="preserve"> logistic </w:t>
      </w:r>
      <w:r w:rsidR="00E3590E">
        <w:t xml:space="preserve">regression, </w:t>
      </w:r>
      <w:r w:rsidR="00E3590E" w:rsidRPr="005652D4">
        <w:t>decision</w:t>
      </w:r>
      <w:r w:rsidRPr="005652D4">
        <w:t xml:space="preserve"> trees, </w:t>
      </w:r>
      <w:r w:rsidR="00262C7B">
        <w:t>random forests</w:t>
      </w:r>
      <w:r w:rsidRPr="005652D4">
        <w:t xml:space="preserve">, neural networks, </w:t>
      </w:r>
      <w:r w:rsidR="00262C7B">
        <w:t xml:space="preserve">including </w:t>
      </w:r>
      <w:r w:rsidRPr="005652D4">
        <w:t>convolutional neural networks, selecting the most suitable models for the given task.</w:t>
      </w:r>
    </w:p>
    <w:p w14:paraId="257974E9" w14:textId="76B6C921" w:rsidR="005652D4" w:rsidRPr="005652D4" w:rsidRDefault="005652D4" w:rsidP="005652D4">
      <w:pPr>
        <w:numPr>
          <w:ilvl w:val="0"/>
          <w:numId w:val="4"/>
        </w:numPr>
      </w:pPr>
      <w:r w:rsidRPr="005652D4">
        <w:rPr>
          <w:b/>
          <w:bCs/>
        </w:rPr>
        <w:t>Hyperparameter Tuning and Optimization:</w:t>
      </w:r>
      <w:r w:rsidR="00E3590E">
        <w:rPr>
          <w:b/>
          <w:bCs/>
        </w:rPr>
        <w:t xml:space="preserve"> </w:t>
      </w:r>
      <w:r w:rsidR="00E3590E">
        <w:t>Evaluate and f</w:t>
      </w:r>
      <w:r w:rsidRPr="005652D4">
        <w:t>ine-tune model parameters to enhance performance and generalization capabilities, ensuring robustness against overfitting.</w:t>
      </w:r>
    </w:p>
    <w:p w14:paraId="30659B0C" w14:textId="086CBD08" w:rsidR="00373467" w:rsidRDefault="005652D4" w:rsidP="00325331">
      <w:pPr>
        <w:numPr>
          <w:ilvl w:val="0"/>
          <w:numId w:val="4"/>
        </w:numPr>
      </w:pPr>
      <w:r w:rsidRPr="00373467">
        <w:rPr>
          <w:b/>
          <w:bCs/>
        </w:rPr>
        <w:t>Evaluation and Interpretation:</w:t>
      </w:r>
      <w:r w:rsidRPr="005652D4">
        <w:t xml:space="preserve"> </w:t>
      </w:r>
      <w:r w:rsidR="005E2FB4">
        <w:t>E</w:t>
      </w:r>
      <w:r w:rsidRPr="005652D4">
        <w:t>valuate model performance using appropriate metrics</w:t>
      </w:r>
      <w:r w:rsidR="008C1728">
        <w:t>. V</w:t>
      </w:r>
      <w:r w:rsidRPr="005652D4">
        <w:t xml:space="preserve">isualize </w:t>
      </w:r>
      <w:r w:rsidR="00051AD5" w:rsidRPr="005652D4">
        <w:t>results and</w:t>
      </w:r>
      <w:r w:rsidRPr="005652D4">
        <w:t xml:space="preserve"> </w:t>
      </w:r>
      <w:r w:rsidR="008C1728">
        <w:t>evaluate</w:t>
      </w:r>
      <w:r w:rsidRPr="005652D4">
        <w:t xml:space="preserve"> model </w:t>
      </w:r>
      <w:r w:rsidR="00373467">
        <w:t xml:space="preserve">capabilities </w:t>
      </w:r>
      <w:r w:rsidRPr="005652D4">
        <w:t xml:space="preserve">to gain insights </w:t>
      </w:r>
      <w:r w:rsidR="00051AD5" w:rsidRPr="005652D4">
        <w:t xml:space="preserve">into </w:t>
      </w:r>
      <w:r w:rsidR="00051AD5">
        <w:t>hyperparameter</w:t>
      </w:r>
      <w:r w:rsidR="0072694A">
        <w:t xml:space="preserve"> tuning. </w:t>
      </w:r>
    </w:p>
    <w:p w14:paraId="4EC63F5E" w14:textId="68E75712" w:rsidR="005652D4" w:rsidRPr="005652D4" w:rsidRDefault="005652D4" w:rsidP="00373467">
      <w:pPr>
        <w:ind w:left="360"/>
      </w:pPr>
      <w:r w:rsidRPr="005652D4">
        <w:t xml:space="preserve">Through the successful execution of these objectives, this project </w:t>
      </w:r>
      <w:r w:rsidR="00BB68FF">
        <w:t>will create a model</w:t>
      </w:r>
      <w:r w:rsidRPr="005652D4">
        <w:t xml:space="preserve"> </w:t>
      </w:r>
      <w:r w:rsidR="0082117F">
        <w:t xml:space="preserve">for machine learning classification techniques. </w:t>
      </w:r>
    </w:p>
    <w:p w14:paraId="5F62B313" w14:textId="77777777" w:rsidR="007D7E31" w:rsidRPr="007D7E31" w:rsidRDefault="007D7E31" w:rsidP="00883735"/>
    <w:p w14:paraId="5D7423D0" w14:textId="77777777" w:rsidR="00067B77" w:rsidRDefault="00067B77" w:rsidP="00883735">
      <w:pPr>
        <w:rPr>
          <w:b/>
          <w:bCs/>
          <w:i/>
          <w:iCs/>
        </w:rPr>
      </w:pPr>
    </w:p>
    <w:p w14:paraId="3F17DEFE" w14:textId="77777777" w:rsidR="00067B77" w:rsidRDefault="00067B77" w:rsidP="00883735">
      <w:pPr>
        <w:rPr>
          <w:b/>
          <w:bCs/>
          <w:i/>
          <w:iCs/>
        </w:rPr>
      </w:pPr>
    </w:p>
    <w:p w14:paraId="79C3AC39" w14:textId="77777777" w:rsidR="002C56DA" w:rsidRPr="00890884" w:rsidRDefault="002C56DA" w:rsidP="00883735">
      <w:pPr>
        <w:rPr>
          <w:b/>
          <w:bCs/>
          <w:i/>
          <w:iCs/>
        </w:rPr>
      </w:pPr>
    </w:p>
    <w:p w14:paraId="6F3CDAFD" w14:textId="77777777" w:rsidR="00067B77" w:rsidRPr="008E5B59" w:rsidRDefault="00A25149" w:rsidP="008E5B59">
      <w:pPr>
        <w:pStyle w:val="Heading2"/>
      </w:pPr>
      <w:bookmarkStart w:id="8" w:name="_Dataset_Overview_and"/>
      <w:bookmarkStart w:id="9" w:name="_Toc175258984"/>
      <w:bookmarkEnd w:id="8"/>
      <w:r w:rsidRPr="008E5B59">
        <w:rPr>
          <w:rStyle w:val="Heading2Char"/>
        </w:rPr>
        <w:lastRenderedPageBreak/>
        <w:t>Dataset Overview and Preprocessing:</w:t>
      </w:r>
      <w:bookmarkEnd w:id="9"/>
      <w:r w:rsidRPr="008E5B59">
        <w:t xml:space="preserve"> </w:t>
      </w:r>
    </w:p>
    <w:p w14:paraId="7AB97E33" w14:textId="7365CC71" w:rsidR="00A453A6" w:rsidRDefault="00A453A6" w:rsidP="00A453A6">
      <w:r>
        <w:t xml:space="preserve">The initial processing of Dataset 1 was within a </w:t>
      </w:r>
      <w:proofErr w:type="spellStart"/>
      <w:r>
        <w:t>Jupyter</w:t>
      </w:r>
      <w:proofErr w:type="spellEnd"/>
      <w:r>
        <w:t xml:space="preserve"> Notebook, leveraging </w:t>
      </w:r>
      <w:r w:rsidR="00EB1CFE">
        <w:t xml:space="preserve">a </w:t>
      </w:r>
      <w:r>
        <w:t>Scikit-learn Python library, enabl</w:t>
      </w:r>
      <w:r w:rsidR="008804CF">
        <w:t>ing</w:t>
      </w:r>
      <w:r>
        <w:t xml:space="preserve"> visualization of the data in a tabular format, revealing its complete structure. </w:t>
      </w:r>
    </w:p>
    <w:p w14:paraId="593EC800" w14:textId="45F16DCB" w:rsidR="001A34B0" w:rsidRDefault="00FC6C36" w:rsidP="00A453A6">
      <w:r>
        <w:t>D</w:t>
      </w:r>
      <w:r w:rsidR="00A453A6" w:rsidRPr="00A453A6">
        <w:t xml:space="preserve">ataset 1 comprised seven variables (Var 1-7) serving as features. Variables 1, 2, 4, and 5 contained numerical values, while Variables 3 and 6 held categorical data. Variable 7 represented datetime information. </w:t>
      </w:r>
      <w:r w:rsidR="0077069C">
        <w:t xml:space="preserve">Exploration of the data using pandas </w:t>
      </w:r>
      <w:proofErr w:type="spellStart"/>
      <w:r w:rsidR="0077069C">
        <w:t>dataframe</w:t>
      </w:r>
      <w:proofErr w:type="spellEnd"/>
      <w:r w:rsidR="0077069C">
        <w:t xml:space="preserve"> </w:t>
      </w:r>
      <w:proofErr w:type="gramStart"/>
      <w:r w:rsidR="0077069C">
        <w:t>describe(</w:t>
      </w:r>
      <w:proofErr w:type="gramEnd"/>
      <w:r w:rsidR="0077069C">
        <w:t xml:space="preserve">) and info() </w:t>
      </w:r>
      <w:r w:rsidR="00A453A6" w:rsidRPr="00A453A6">
        <w:t xml:space="preserve">aiding in understanding the overall structure and potential areas for preprocessing. </w:t>
      </w:r>
      <w:r w:rsidR="006712A0">
        <w:t>A plug-in called “</w:t>
      </w:r>
      <w:r w:rsidR="001262C0">
        <w:t xml:space="preserve">Data </w:t>
      </w:r>
      <w:r w:rsidR="006712A0">
        <w:t xml:space="preserve">Wrangler” </w:t>
      </w:r>
      <w:r w:rsidR="001262C0">
        <w:t xml:space="preserve">for Visual Studio </w:t>
      </w:r>
      <w:r w:rsidR="006712A0">
        <w:t xml:space="preserve">allowed for </w:t>
      </w:r>
      <w:r w:rsidR="001262C0">
        <w:t xml:space="preserve">data slicing and profiling </w:t>
      </w:r>
      <w:r w:rsidR="006712A0">
        <w:t xml:space="preserve">which highlighted gaps in </w:t>
      </w:r>
      <w:r w:rsidR="00A2248F">
        <w:t xml:space="preserve">the </w:t>
      </w:r>
      <w:r w:rsidR="00336E7A">
        <w:t>data...</w:t>
      </w:r>
      <w:r w:rsidR="00B34316">
        <w:t xml:space="preserve"> The dimensions of datase</w:t>
      </w:r>
      <w:r w:rsidR="004055AD">
        <w:t xml:space="preserve">t 1 was 925 </w:t>
      </w:r>
      <w:r w:rsidR="00EC1866">
        <w:t xml:space="preserve">rows with 5 columns. </w:t>
      </w:r>
    </w:p>
    <w:p w14:paraId="5FCC573D" w14:textId="3D199244" w:rsidR="00441FB5" w:rsidRDefault="00C97014" w:rsidP="00A453A6">
      <w:r>
        <w:t xml:space="preserve">Categorical features were transformed with One Hot Encoding and numerical features were transformed with a Standard Scalar approach. The </w:t>
      </w:r>
      <w:proofErr w:type="spellStart"/>
      <w:r>
        <w:t>DateTime</w:t>
      </w:r>
      <w:proofErr w:type="spellEnd"/>
      <w:r>
        <w:t xml:space="preserve"> value was abstracted out to numerical values</w:t>
      </w:r>
      <w:r w:rsidR="00A2248F">
        <w:t xml:space="preserve"> as this is not a linear regression problem</w:t>
      </w:r>
      <w:r>
        <w:t xml:space="preserve">. </w:t>
      </w:r>
    </w:p>
    <w:p w14:paraId="36DCB6F6" w14:textId="3CE906FE" w:rsidR="00123D55" w:rsidRDefault="0077069C" w:rsidP="00A453A6">
      <w:r>
        <w:t>As</w:t>
      </w:r>
      <w:r w:rsidR="00A818C7">
        <w:t xml:space="preserve"> a team we decided to choose </w:t>
      </w:r>
      <w:proofErr w:type="gramStart"/>
      <w:r w:rsidR="00AD240A">
        <w:t>Scikit-learn</w:t>
      </w:r>
      <w:proofErr w:type="gramEnd"/>
      <w:r w:rsidR="00A818C7">
        <w:t xml:space="preserve"> </w:t>
      </w:r>
      <w:r w:rsidR="00C463BC">
        <w:t xml:space="preserve">preprocessing libraries </w:t>
      </w:r>
      <w:r w:rsidR="00757BE1">
        <w:t xml:space="preserve">due </w:t>
      </w:r>
      <w:r w:rsidR="00C463BC">
        <w:t>to their</w:t>
      </w:r>
      <w:r w:rsidR="00757BE1">
        <w:t xml:space="preserve"> </w:t>
      </w:r>
      <w:r w:rsidR="00AD240A">
        <w:t>comprehensive</w:t>
      </w:r>
      <w:r w:rsidR="00757BE1">
        <w:t xml:space="preserve"> suite of tools for machine learning tasks, including preprocessing, feature engineering and model</w:t>
      </w:r>
      <w:r w:rsidR="00646B74">
        <w:t>s</w:t>
      </w:r>
      <w:r w:rsidR="00757BE1">
        <w:t xml:space="preserve">, which aligned well with the objectives of the project. </w:t>
      </w:r>
    </w:p>
    <w:p w14:paraId="19E6EF42" w14:textId="7B3DB683" w:rsidR="001907E5" w:rsidRDefault="009466C8" w:rsidP="009466C8">
      <w:r w:rsidRPr="009466C8">
        <w:t>Dataset 2, presented as a zip file, contained a</w:t>
      </w:r>
      <w:r w:rsidR="00441F0D">
        <w:t>n extensive</w:t>
      </w:r>
      <w:r w:rsidRPr="009466C8">
        <w:t xml:space="preserve"> collection of images featuring digits from 0 to 9. Preprocessing this dataset proved challenging due to the sheer volume of images distributed across various folders. </w:t>
      </w:r>
      <w:r w:rsidR="0077069C">
        <w:t xml:space="preserve">The data collection was unpacked locally and referenced virtually. </w:t>
      </w:r>
      <w:r w:rsidR="001C599B">
        <w:t xml:space="preserve">The </w:t>
      </w:r>
      <w:r w:rsidR="00336E7A">
        <w:t>handwritten</w:t>
      </w:r>
      <w:r w:rsidR="001C599B">
        <w:t xml:space="preserve"> numeral</w:t>
      </w:r>
      <w:r w:rsidR="0077069C">
        <w:t xml:space="preserve"> images</w:t>
      </w:r>
      <w:r w:rsidR="001C599B">
        <w:t xml:space="preserve"> were grouped into triplets making training with the data </w:t>
      </w:r>
      <w:r w:rsidR="00AD5312">
        <w:t>difficult until further pre-processing was done.</w:t>
      </w:r>
    </w:p>
    <w:p w14:paraId="73FBE445" w14:textId="04D66C22" w:rsidR="007A7577" w:rsidRDefault="009466C8" w:rsidP="009466C8">
      <w:r w:rsidRPr="009466C8">
        <w:t xml:space="preserve">For this specific phase of the project, TensorFlow was favoured over </w:t>
      </w:r>
      <w:proofErr w:type="spellStart"/>
      <w:r w:rsidRPr="009466C8">
        <w:t>PyTorch</w:t>
      </w:r>
      <w:proofErr w:type="spellEnd"/>
      <w:r w:rsidRPr="009466C8">
        <w:t xml:space="preserve"> as the framework for data processing.</w:t>
      </w:r>
      <w:r w:rsidR="00803F44">
        <w:t xml:space="preserve"> </w:t>
      </w:r>
      <w:r w:rsidR="00803F44" w:rsidRPr="00803F44">
        <w:t xml:space="preserve">TensorFlow's robust deployment tools, visualization capabilities with </w:t>
      </w:r>
      <w:proofErr w:type="spellStart"/>
      <w:r w:rsidR="00803F44" w:rsidRPr="00803F44">
        <w:t>TensorBoard</w:t>
      </w:r>
      <w:proofErr w:type="spellEnd"/>
      <w:r w:rsidR="00803F44" w:rsidRPr="00803F44">
        <w:t xml:space="preserve">, and optimizations for large-scale training make it a </w:t>
      </w:r>
      <w:r w:rsidR="00803F44">
        <w:t>good</w:t>
      </w:r>
      <w:r w:rsidR="00803F44" w:rsidRPr="00803F44">
        <w:t xml:space="preserve"> choice for projects</w:t>
      </w:r>
      <w:r w:rsidR="00803F44">
        <w:t xml:space="preserve">, </w:t>
      </w:r>
      <w:r w:rsidR="00803F44" w:rsidRPr="00803F44">
        <w:t xml:space="preserve">production readiness and model understanding. </w:t>
      </w:r>
      <w:r w:rsidRPr="009466C8">
        <w:t xml:space="preserve">Additionally, given the nature of image data intended for a Convolutional Neural Network (CNN) model, it was crucial to define image parameters, implement augmentation techniques, and configure preprocessing steps. </w:t>
      </w:r>
    </w:p>
    <w:p w14:paraId="7C61977C" w14:textId="0AD31550" w:rsidR="00AC0362" w:rsidRDefault="0077069C" w:rsidP="009466C8">
      <w:r>
        <w:t xml:space="preserve">The </w:t>
      </w:r>
      <w:proofErr w:type="spellStart"/>
      <w:r w:rsidR="001433D4">
        <w:t>Keras</w:t>
      </w:r>
      <w:proofErr w:type="spellEnd"/>
      <w:r w:rsidR="001433D4">
        <w:t xml:space="preserve"> </w:t>
      </w:r>
      <w:r>
        <w:t xml:space="preserve">API </w:t>
      </w:r>
      <w:proofErr w:type="spellStart"/>
      <w:r w:rsidR="001433D4">
        <w:t>ImageDataGenerator</w:t>
      </w:r>
      <w:proofErr w:type="spellEnd"/>
      <w:r w:rsidR="008B6D5A">
        <w:t xml:space="preserve"> </w:t>
      </w:r>
      <w:r>
        <w:t xml:space="preserve">on </w:t>
      </w:r>
      <w:proofErr w:type="spellStart"/>
      <w:r>
        <w:t>Tensorflow</w:t>
      </w:r>
      <w:proofErr w:type="spellEnd"/>
      <w:r>
        <w:t xml:space="preserve"> </w:t>
      </w:r>
      <w:r w:rsidR="008B6D5A">
        <w:t xml:space="preserve">was the final decision due to </w:t>
      </w:r>
      <w:r w:rsidR="00BD3329">
        <w:t>its</w:t>
      </w:r>
      <w:r w:rsidR="008B6D5A">
        <w:t xml:space="preserve"> </w:t>
      </w:r>
      <w:r w:rsidR="000245C3">
        <w:t>ability to</w:t>
      </w:r>
      <w:r w:rsidR="002D33FD">
        <w:t xml:space="preserve"> easily augment our image dataset during training, which helps prevent overfitting and improves the model’s ability to generalize to new images. </w:t>
      </w:r>
    </w:p>
    <w:p w14:paraId="2BB2A29B" w14:textId="77777777" w:rsidR="001A5F72" w:rsidRDefault="001A5F72" w:rsidP="00A453A6"/>
    <w:p w14:paraId="5B40CA97" w14:textId="77777777" w:rsidR="00A25149" w:rsidRPr="00A25149" w:rsidRDefault="00A25149" w:rsidP="002C56DA">
      <w:pPr>
        <w:pStyle w:val="Heading2"/>
      </w:pPr>
      <w:bookmarkStart w:id="10" w:name="_Toc175258985"/>
      <w:r w:rsidRPr="00A25149">
        <w:t>Task 1: Numerical and Categorical Classification</w:t>
      </w:r>
      <w:bookmarkEnd w:id="10"/>
    </w:p>
    <w:p w14:paraId="5FA8F319" w14:textId="41C22FE5" w:rsidR="00A25149" w:rsidRDefault="00A25149" w:rsidP="00D041F4">
      <w:pPr>
        <w:rPr>
          <w:i/>
          <w:iCs/>
        </w:rPr>
      </w:pPr>
      <w:r w:rsidRPr="00D041F4">
        <w:rPr>
          <w:b/>
          <w:bCs/>
          <w:i/>
          <w:iCs/>
        </w:rPr>
        <w:t>Methodology and Techniques</w:t>
      </w:r>
      <w:r w:rsidRPr="00D041F4">
        <w:rPr>
          <w:i/>
          <w:iCs/>
        </w:rPr>
        <w:t xml:space="preserve">: </w:t>
      </w:r>
    </w:p>
    <w:p w14:paraId="2805A955" w14:textId="79BD45FC" w:rsidR="002A3887" w:rsidRPr="002A3887" w:rsidRDefault="002370C8" w:rsidP="00D041F4">
      <w:r>
        <w:t>Extre</w:t>
      </w:r>
      <w:r w:rsidR="00FD4D57">
        <w:t>me Gradient Boosting (</w:t>
      </w:r>
      <w:proofErr w:type="spellStart"/>
      <w:r w:rsidR="00F249CC">
        <w:t>XGBoost</w:t>
      </w:r>
      <w:proofErr w:type="spellEnd"/>
      <w:r w:rsidR="00FD4D57">
        <w:t>)</w:t>
      </w:r>
      <w:r w:rsidR="00F249CC">
        <w:t xml:space="preserve"> was the chosen model for this task. It is a decision tree model</w:t>
      </w:r>
      <w:r>
        <w:t xml:space="preserve">, a powerful machine learning algorithm based on the concept of gradient boosting. </w:t>
      </w:r>
      <w:r w:rsidR="00CD107E">
        <w:t xml:space="preserve">It builds an ensemble of decision trees in a sequential manner, where each new tree tries to correct the errors of the previous one. </w:t>
      </w:r>
      <w:sdt>
        <w:sdtPr>
          <w:id w:val="1847436760"/>
          <w:citation/>
        </w:sdtPr>
        <w:sdtContent>
          <w:r w:rsidR="005A16C8">
            <w:fldChar w:fldCharType="begin"/>
          </w:r>
          <w:r w:rsidR="005A16C8">
            <w:instrText xml:space="preserve"> CITATION Gee23 \l 2057 </w:instrText>
          </w:r>
          <w:r w:rsidR="005A16C8">
            <w:fldChar w:fldCharType="separate"/>
          </w:r>
          <w:r w:rsidR="00056C60" w:rsidRPr="00056C60">
            <w:rPr>
              <w:noProof/>
            </w:rPr>
            <w:t>(GeeksforGeeks, 2023)</w:t>
          </w:r>
          <w:r w:rsidR="005A16C8">
            <w:fldChar w:fldCharType="end"/>
          </w:r>
        </w:sdtContent>
      </w:sdt>
    </w:p>
    <w:p w14:paraId="2777229D" w14:textId="3BEB3670" w:rsidR="00442486" w:rsidRDefault="00442486" w:rsidP="00D041F4">
      <w:r>
        <w:t>The techniques applie</w:t>
      </w:r>
      <w:r w:rsidR="0087509C">
        <w:t xml:space="preserve">d were as follows: </w:t>
      </w:r>
    </w:p>
    <w:p w14:paraId="300E7ABA" w14:textId="77777777" w:rsidR="004D0959" w:rsidRPr="004D0959" w:rsidRDefault="004D0959" w:rsidP="004D0959">
      <w:r w:rsidRPr="004D0959">
        <w:rPr>
          <w:b/>
          <w:bCs/>
        </w:rPr>
        <w:t>Model Selection</w:t>
      </w:r>
    </w:p>
    <w:p w14:paraId="3686FFB9" w14:textId="1B2845B6" w:rsidR="004D0959" w:rsidRPr="004D0959" w:rsidRDefault="00014D28" w:rsidP="004D0959">
      <w:pPr>
        <w:numPr>
          <w:ilvl w:val="0"/>
          <w:numId w:val="19"/>
        </w:numPr>
      </w:pPr>
      <w:r>
        <w:rPr>
          <w:b/>
          <w:bCs/>
        </w:rPr>
        <w:lastRenderedPageBreak/>
        <w:t>Decision Tree Model</w:t>
      </w:r>
      <w:r w:rsidR="004D0959" w:rsidRPr="004D0959">
        <w:rPr>
          <w:b/>
          <w:bCs/>
        </w:rPr>
        <w:t>:</w:t>
      </w:r>
      <w:r w:rsidR="004D0959" w:rsidRPr="004D0959">
        <w:t xml:space="preserve"> Chosen for its </w:t>
      </w:r>
      <w:r w:rsidR="0086665F">
        <w:t>high performance, regula</w:t>
      </w:r>
      <w:r w:rsidR="005D6E54">
        <w:t xml:space="preserve">rization, handling missing values, flexibility and parallel processing. </w:t>
      </w:r>
    </w:p>
    <w:p w14:paraId="740D20FD" w14:textId="77777777" w:rsidR="004D0959" w:rsidRPr="004D0959" w:rsidRDefault="004D0959" w:rsidP="004D0959">
      <w:r w:rsidRPr="004D0959">
        <w:rPr>
          <w:b/>
          <w:bCs/>
        </w:rPr>
        <w:t>Techniques &amp; Rationale</w:t>
      </w:r>
    </w:p>
    <w:p w14:paraId="36B7805F" w14:textId="0B3B3282" w:rsidR="004D0959" w:rsidRPr="004D0959" w:rsidRDefault="004D0959" w:rsidP="004D0959">
      <w:pPr>
        <w:numPr>
          <w:ilvl w:val="0"/>
          <w:numId w:val="20"/>
        </w:numPr>
      </w:pPr>
      <w:r w:rsidRPr="004D0959">
        <w:rPr>
          <w:b/>
          <w:bCs/>
        </w:rPr>
        <w:t>Data Preparation &amp; Feature Transformation</w:t>
      </w:r>
      <w:r w:rsidRPr="004D0959">
        <w:t xml:space="preserve">: </w:t>
      </w:r>
      <w:r w:rsidR="00F56780">
        <w:t>One hot encoding was used to take our categorical variables and make them binary so that they could be used by the estimators.</w:t>
      </w:r>
      <w:r w:rsidRPr="004D0959">
        <w:t xml:space="preserve"> (detailed in the </w:t>
      </w:r>
      <w:hyperlink w:anchor="_Dataset_Overview_and" w:history="1">
        <w:r w:rsidRPr="004D0959">
          <w:rPr>
            <w:rStyle w:val="Hyperlink"/>
          </w:rPr>
          <w:t>'Data Overview and Preprocessing'</w:t>
        </w:r>
      </w:hyperlink>
      <w:r w:rsidRPr="004D0959">
        <w:t xml:space="preserve"> section) to convert text data into a numerical format suitable for the model.</w:t>
      </w:r>
    </w:p>
    <w:p w14:paraId="38C49D18" w14:textId="77777777" w:rsidR="004D0959" w:rsidRPr="004D0959" w:rsidRDefault="004D0959" w:rsidP="004D0959">
      <w:pPr>
        <w:numPr>
          <w:ilvl w:val="0"/>
          <w:numId w:val="20"/>
        </w:numPr>
      </w:pPr>
      <w:r w:rsidRPr="004D0959">
        <w:rPr>
          <w:b/>
          <w:bCs/>
        </w:rPr>
        <w:t>Hyperparameter Tuning (</w:t>
      </w:r>
      <w:proofErr w:type="spellStart"/>
      <w:r w:rsidRPr="004D0959">
        <w:rPr>
          <w:b/>
          <w:bCs/>
        </w:rPr>
        <w:t>GridSearchCV</w:t>
      </w:r>
      <w:proofErr w:type="spellEnd"/>
      <w:r w:rsidRPr="004D0959">
        <w:rPr>
          <w:b/>
          <w:bCs/>
        </w:rPr>
        <w:t>)</w:t>
      </w:r>
      <w:r w:rsidRPr="004D0959">
        <w:t>: Used to systematically explore different combinations of hyperparameters ('C', 'penalty', 'solver') to optimize model performance and prevent overfitting.</w:t>
      </w:r>
    </w:p>
    <w:p w14:paraId="69CB80BA" w14:textId="77777777" w:rsidR="004D0959" w:rsidRPr="004D0959" w:rsidRDefault="004D0959" w:rsidP="004D0959">
      <w:pPr>
        <w:numPr>
          <w:ilvl w:val="0"/>
          <w:numId w:val="20"/>
        </w:numPr>
      </w:pPr>
      <w:r w:rsidRPr="004D0959">
        <w:rPr>
          <w:b/>
          <w:bCs/>
        </w:rPr>
        <w:t>Train-Test Split (80/20)</w:t>
      </w:r>
      <w:r w:rsidRPr="004D0959">
        <w:t>: Standard practice to evaluate the model's ability to generalize to unseen data.</w:t>
      </w:r>
    </w:p>
    <w:p w14:paraId="3F1645B3" w14:textId="77777777" w:rsidR="004D0959" w:rsidRPr="004D0959" w:rsidRDefault="004D0959" w:rsidP="004D0959">
      <w:r w:rsidRPr="004D0959">
        <w:rPr>
          <w:b/>
          <w:bCs/>
        </w:rPr>
        <w:t>Model Training &amp; Evaluation</w:t>
      </w:r>
    </w:p>
    <w:p w14:paraId="547CAD9B" w14:textId="6E008A64" w:rsidR="004D0959" w:rsidRPr="004D0959" w:rsidRDefault="004D0959" w:rsidP="004D0959">
      <w:pPr>
        <w:numPr>
          <w:ilvl w:val="0"/>
          <w:numId w:val="21"/>
        </w:numPr>
      </w:pPr>
      <w:r w:rsidRPr="004D0959">
        <w:rPr>
          <w:b/>
          <w:bCs/>
        </w:rPr>
        <w:t>Training:</w:t>
      </w:r>
      <w:r w:rsidRPr="004D0959">
        <w:t xml:space="preserve"> The </w:t>
      </w:r>
      <w:r w:rsidR="00171E61">
        <w:t>Decision Tree</w:t>
      </w:r>
      <w:r w:rsidRPr="004D0959">
        <w:t xml:space="preserve"> model was trained using the optimized hyperparameters found through </w:t>
      </w:r>
      <w:proofErr w:type="spellStart"/>
      <w:r w:rsidRPr="004D0959">
        <w:t>GridSearchCV</w:t>
      </w:r>
      <w:proofErr w:type="spellEnd"/>
      <w:r w:rsidRPr="004D0959">
        <w:t>.</w:t>
      </w:r>
    </w:p>
    <w:p w14:paraId="4E1CFB62" w14:textId="77777777" w:rsidR="004D0959" w:rsidRPr="004D0959" w:rsidRDefault="004D0959" w:rsidP="004D0959">
      <w:pPr>
        <w:numPr>
          <w:ilvl w:val="0"/>
          <w:numId w:val="21"/>
        </w:numPr>
      </w:pPr>
      <w:r w:rsidRPr="004D0959">
        <w:rPr>
          <w:b/>
          <w:bCs/>
        </w:rPr>
        <w:t>Evaluation:</w:t>
      </w:r>
      <w:r w:rsidRPr="004D0959">
        <w:t xml:space="preserve"> Model performance was evaluated on the test set using:</w:t>
      </w:r>
    </w:p>
    <w:p w14:paraId="48E4C3E8" w14:textId="77777777" w:rsidR="004D0959" w:rsidRPr="004D0959" w:rsidRDefault="004D0959" w:rsidP="009C22B6">
      <w:pPr>
        <w:numPr>
          <w:ilvl w:val="1"/>
          <w:numId w:val="24"/>
        </w:numPr>
      </w:pPr>
      <w:r w:rsidRPr="004D0959">
        <w:rPr>
          <w:b/>
          <w:bCs/>
        </w:rPr>
        <w:t>Accuracy</w:t>
      </w:r>
      <w:r w:rsidRPr="004D0959">
        <w:t>: Overall proportion of correct predictions</w:t>
      </w:r>
    </w:p>
    <w:p w14:paraId="0B3C64F0" w14:textId="77777777" w:rsidR="004D0959" w:rsidRPr="004D0959" w:rsidRDefault="004D0959" w:rsidP="009C22B6">
      <w:pPr>
        <w:numPr>
          <w:ilvl w:val="1"/>
          <w:numId w:val="24"/>
        </w:numPr>
      </w:pPr>
      <w:r w:rsidRPr="004D0959">
        <w:rPr>
          <w:b/>
          <w:bCs/>
        </w:rPr>
        <w:t>Classification Report</w:t>
      </w:r>
      <w:r w:rsidRPr="004D0959">
        <w:t>: Detailed breakdown of precision, recall, and F1-score for each class</w:t>
      </w:r>
    </w:p>
    <w:p w14:paraId="26F913DF" w14:textId="2EA0E04A" w:rsidR="004D0959" w:rsidRPr="004D0959" w:rsidRDefault="004D0959" w:rsidP="004D0959">
      <w:r w:rsidRPr="004D0959">
        <w:rPr>
          <w:b/>
          <w:bCs/>
        </w:rPr>
        <w:t>Results</w:t>
      </w:r>
      <w:r>
        <w:rPr>
          <w:b/>
          <w:bCs/>
        </w:rPr>
        <w:t xml:space="preserve">: </w:t>
      </w:r>
    </w:p>
    <w:p w14:paraId="3C7C0CD5" w14:textId="5DB022FE" w:rsidR="004D0959" w:rsidRDefault="004D0959" w:rsidP="004D0959">
      <w:pPr>
        <w:numPr>
          <w:ilvl w:val="0"/>
          <w:numId w:val="22"/>
        </w:numPr>
      </w:pPr>
      <w:r w:rsidRPr="004D0959">
        <w:t xml:space="preserve">The </w:t>
      </w:r>
      <w:proofErr w:type="spellStart"/>
      <w:r w:rsidRPr="004D0959">
        <w:t>XGBoost</w:t>
      </w:r>
      <w:proofErr w:type="spellEnd"/>
      <w:r w:rsidRPr="004D0959">
        <w:t xml:space="preserve"> </w:t>
      </w:r>
      <w:r w:rsidR="005346CF">
        <w:t>is a</w:t>
      </w:r>
      <w:r w:rsidR="00D64D6B">
        <w:t xml:space="preserve"> decision tree </w:t>
      </w:r>
      <w:r w:rsidRPr="004D0959">
        <w:t>model used for comparison showed promising performance with decreasing RMSE during training.</w:t>
      </w:r>
    </w:p>
    <w:p w14:paraId="5FE68B9B" w14:textId="4F4A7ED3" w:rsidR="0034310B" w:rsidRPr="004D0959" w:rsidRDefault="00566017" w:rsidP="004D0959">
      <w:pPr>
        <w:numPr>
          <w:ilvl w:val="0"/>
          <w:numId w:val="22"/>
        </w:numPr>
      </w:pPr>
      <w:r>
        <w:t>C</w:t>
      </w:r>
      <w:r w:rsidRPr="00566017">
        <w:t xml:space="preserve">onfusion </w:t>
      </w:r>
      <w:r>
        <w:t>M</w:t>
      </w:r>
      <w:r w:rsidRPr="00566017">
        <w:t xml:space="preserve">atrix was utilized to visualize and understand the model's performance beyond simple accuracy. By providing a detailed breakdown of true positives, true negatives, false positives, and false negatives, it allows for a nuanced evaluation of the model's ability to correctly classify instances across different classes. </w:t>
      </w:r>
    </w:p>
    <w:p w14:paraId="7E051168" w14:textId="3FA55B7D" w:rsidR="004D0959" w:rsidRDefault="004D0959" w:rsidP="004D0959">
      <w:pPr>
        <w:numPr>
          <w:ilvl w:val="0"/>
          <w:numId w:val="22"/>
        </w:numPr>
      </w:pPr>
      <w:r w:rsidRPr="004D0959">
        <w:t xml:space="preserve">The final </w:t>
      </w:r>
      <w:proofErr w:type="spellStart"/>
      <w:r w:rsidR="0007496C">
        <w:t>XGBoost</w:t>
      </w:r>
      <w:proofErr w:type="spellEnd"/>
      <w:r w:rsidRPr="004D0959">
        <w:t xml:space="preserve"> model's performance is reflected in the accuracy score and the classification report</w:t>
      </w:r>
      <w:r w:rsidR="006A5D07">
        <w:t xml:space="preserve"> with a score of 94.054%</w:t>
      </w:r>
      <w:r w:rsidR="00C74E82">
        <w:t>. Showing that the model performed exceptionally well on the test dataset</w:t>
      </w:r>
      <w:r w:rsidR="001B1B72">
        <w:t xml:space="preserve">. This high accuracy indicates strong predictive capabilities and suggests that the model has effectively </w:t>
      </w:r>
      <w:r w:rsidR="002622F9">
        <w:t xml:space="preserve">learned patterns and relationships from the training data. </w:t>
      </w:r>
    </w:p>
    <w:p w14:paraId="2379AE4E" w14:textId="01957ED4" w:rsidR="004D0959" w:rsidRDefault="004D0959" w:rsidP="004D0959">
      <w:pPr>
        <w:numPr>
          <w:ilvl w:val="0"/>
          <w:numId w:val="22"/>
        </w:numPr>
      </w:pPr>
      <w:r w:rsidRPr="004D0959">
        <w:t xml:space="preserve">Feature importance </w:t>
      </w:r>
      <w:r w:rsidR="002F0266">
        <w:t xml:space="preserve">on </w:t>
      </w:r>
      <w:r w:rsidRPr="004D0959">
        <w:t>tree visualizations offer insights into the model's decision-making process.</w:t>
      </w:r>
      <w:r w:rsidR="004C2BD7">
        <w:t xml:space="preserve"> We were concerned about the feature weight of the var 4 data (f3) because 66% of it was derived from mean during transformation and it did show up with the highest importance meaning the model was influence heavily by derived instead of real data.</w:t>
      </w:r>
    </w:p>
    <w:p w14:paraId="3DE48F8C" w14:textId="6B865AC7" w:rsidR="001D7537" w:rsidRPr="004D0959" w:rsidRDefault="001D7537" w:rsidP="001D7537"/>
    <w:p w14:paraId="1EE9729D" w14:textId="77777777" w:rsidR="0089275B" w:rsidRDefault="0089275B" w:rsidP="0089275B"/>
    <w:p w14:paraId="39925806" w14:textId="1C557C2E" w:rsidR="00E30B74" w:rsidRDefault="00E30B74" w:rsidP="0089275B">
      <w:r>
        <w:rPr>
          <w:noProof/>
        </w:rPr>
        <w:lastRenderedPageBreak/>
        <mc:AlternateContent>
          <mc:Choice Requires="wps">
            <w:drawing>
              <wp:anchor distT="0" distB="0" distL="114300" distR="114300" simplePos="0" relativeHeight="251657728" behindDoc="0" locked="0" layoutInCell="1" allowOverlap="1" wp14:anchorId="2B214FAA" wp14:editId="314A3A2A">
                <wp:simplePos x="0" y="0"/>
                <wp:positionH relativeFrom="column">
                  <wp:posOffset>601980</wp:posOffset>
                </wp:positionH>
                <wp:positionV relativeFrom="paragraph">
                  <wp:posOffset>3637915</wp:posOffset>
                </wp:positionV>
                <wp:extent cx="4091940" cy="281940"/>
                <wp:effectExtent l="0" t="0" r="22860" b="22860"/>
                <wp:wrapNone/>
                <wp:docPr id="800797654" name="Text Box 1"/>
                <wp:cNvGraphicFramePr/>
                <a:graphic xmlns:a="http://schemas.openxmlformats.org/drawingml/2006/main">
                  <a:graphicData uri="http://schemas.microsoft.com/office/word/2010/wordprocessingShape">
                    <wps:wsp>
                      <wps:cNvSpPr txBox="1"/>
                      <wps:spPr>
                        <a:xfrm>
                          <a:off x="0" y="0"/>
                          <a:ext cx="4091940" cy="281940"/>
                        </a:xfrm>
                        <a:prstGeom prst="rect">
                          <a:avLst/>
                        </a:prstGeom>
                        <a:solidFill>
                          <a:schemeClr val="lt1"/>
                        </a:solidFill>
                        <a:ln w="6350">
                          <a:solidFill>
                            <a:prstClr val="black"/>
                          </a:solidFill>
                        </a:ln>
                      </wps:spPr>
                      <wps:txbx>
                        <w:txbxContent>
                          <w:p w14:paraId="1A4D2B67" w14:textId="38884C15" w:rsidR="001D7537" w:rsidRDefault="002F6AB5">
                            <w:r>
                              <w:t xml:space="preserve">Figure I: </w:t>
                            </w:r>
                            <w:r w:rsidR="00E30B74">
                              <w:t xml:space="preserve">Feature Importance </w:t>
                            </w:r>
                            <w:r w:rsidR="009C5154">
                              <w:t xml:space="preserve">graph.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14FAA" id="Text Box 1" o:spid="_x0000_s1028" type="#_x0000_t202" style="position:absolute;margin-left:47.4pt;margin-top:286.45pt;width:322.2pt;height:2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" fillcolor="white [3201]" strokeweight=".5pt">
                <v:textbox>
                  <w:txbxContent>
                    <w:p w14:paraId="1A4D2B67" w14:textId="38884C15" w:rsidR="001D7537" w:rsidRDefault="002F6AB5">
                      <w:r>
                        <w:t xml:space="preserve">Figure I: </w:t>
                      </w:r>
                      <w:r w:rsidR="00E30B74">
                        <w:t xml:space="preserve">Feature Importance </w:t>
                      </w:r>
                      <w:r w:rsidR="009C5154">
                        <w:t xml:space="preserve">graph. </w:t>
                      </w:r>
                    </w:p>
                  </w:txbxContent>
                </v:textbox>
              </v:shape>
            </w:pict>
          </mc:Fallback>
        </mc:AlternateContent>
      </w:r>
      <w:r w:rsidRPr="00E30B74">
        <w:rPr>
          <w:noProof/>
        </w:rPr>
        <w:drawing>
          <wp:inline distT="0" distB="0" distL="0" distR="0" wp14:anchorId="32AB508D" wp14:editId="4F4655D1">
            <wp:extent cx="5731510" cy="3806190"/>
            <wp:effectExtent l="0" t="0" r="2540" b="3810"/>
            <wp:docPr id="125764574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45749" name="Picture 1" descr="A graph with blue lines&#10;&#10;Description automatically generated"/>
                    <pic:cNvPicPr/>
                  </pic:nvPicPr>
                  <pic:blipFill>
                    <a:blip r:embed="rId11"/>
                    <a:stretch>
                      <a:fillRect/>
                    </a:stretch>
                  </pic:blipFill>
                  <pic:spPr>
                    <a:xfrm>
                      <a:off x="0" y="0"/>
                      <a:ext cx="5731510" cy="3806190"/>
                    </a:xfrm>
                    <a:prstGeom prst="rect">
                      <a:avLst/>
                    </a:prstGeom>
                  </pic:spPr>
                </pic:pic>
              </a:graphicData>
            </a:graphic>
          </wp:inline>
        </w:drawing>
      </w:r>
    </w:p>
    <w:p w14:paraId="1E795430" w14:textId="77777777" w:rsidR="0089275B" w:rsidRDefault="0089275B" w:rsidP="0089275B"/>
    <w:p w14:paraId="0B43F24C" w14:textId="1EF50E4A" w:rsidR="0090234A" w:rsidRDefault="0090234A" w:rsidP="0089275B">
      <w:r w:rsidRPr="0090234A">
        <w:rPr>
          <w:noProof/>
        </w:rPr>
        <w:drawing>
          <wp:anchor distT="0" distB="0" distL="114300" distR="114300" simplePos="0" relativeHeight="251673088" behindDoc="1" locked="0" layoutInCell="1" allowOverlap="1" wp14:anchorId="3A31E322" wp14:editId="3C5E18C1">
            <wp:simplePos x="0" y="0"/>
            <wp:positionH relativeFrom="column">
              <wp:posOffset>609600</wp:posOffset>
            </wp:positionH>
            <wp:positionV relativeFrom="paragraph">
              <wp:posOffset>0</wp:posOffset>
            </wp:positionV>
            <wp:extent cx="3333750" cy="2314575"/>
            <wp:effectExtent l="0" t="0" r="0" b="9525"/>
            <wp:wrapTight wrapText="bothSides">
              <wp:wrapPolygon edited="0">
                <wp:start x="0" y="0"/>
                <wp:lineTo x="0" y="21511"/>
                <wp:lineTo x="21477" y="21511"/>
                <wp:lineTo x="21477" y="0"/>
                <wp:lineTo x="0" y="0"/>
              </wp:wrapPolygon>
            </wp:wrapTight>
            <wp:docPr id="18835023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02355"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33750" cy="2314575"/>
                    </a:xfrm>
                    <a:prstGeom prst="rect">
                      <a:avLst/>
                    </a:prstGeom>
                  </pic:spPr>
                </pic:pic>
              </a:graphicData>
            </a:graphic>
            <wp14:sizeRelH relativeFrom="page">
              <wp14:pctWidth>0</wp14:pctWidth>
            </wp14:sizeRelH>
            <wp14:sizeRelV relativeFrom="page">
              <wp14:pctHeight>0</wp14:pctHeight>
            </wp14:sizeRelV>
          </wp:anchor>
        </w:drawing>
      </w:r>
    </w:p>
    <w:p w14:paraId="2BE2A854" w14:textId="77777777" w:rsidR="0090234A" w:rsidRDefault="0090234A" w:rsidP="0089275B"/>
    <w:p w14:paraId="0A14095A" w14:textId="77777777" w:rsidR="0090234A" w:rsidRDefault="0090234A" w:rsidP="0089275B"/>
    <w:p w14:paraId="7A9C5CC2" w14:textId="77777777" w:rsidR="0090234A" w:rsidRDefault="0090234A" w:rsidP="0089275B"/>
    <w:p w14:paraId="05BA65F5" w14:textId="77777777" w:rsidR="0090234A" w:rsidRDefault="0090234A" w:rsidP="0089275B"/>
    <w:p w14:paraId="6FF629EC" w14:textId="77777777" w:rsidR="0090234A" w:rsidRDefault="0090234A" w:rsidP="0089275B"/>
    <w:p w14:paraId="676C3250" w14:textId="77777777" w:rsidR="0090234A" w:rsidRDefault="0090234A" w:rsidP="0089275B"/>
    <w:p w14:paraId="2E809B90" w14:textId="77777777" w:rsidR="0090234A" w:rsidRDefault="0090234A" w:rsidP="0089275B"/>
    <w:p w14:paraId="6302DE73" w14:textId="056232EE" w:rsidR="0090234A" w:rsidRDefault="0090234A" w:rsidP="0089275B">
      <w:r>
        <w:rPr>
          <w:noProof/>
        </w:rPr>
        <mc:AlternateContent>
          <mc:Choice Requires="wps">
            <w:drawing>
              <wp:anchor distT="0" distB="0" distL="114300" distR="114300" simplePos="0" relativeHeight="251674112" behindDoc="0" locked="0" layoutInCell="1" allowOverlap="1" wp14:anchorId="23489221" wp14:editId="193FAD59">
                <wp:simplePos x="0" y="0"/>
                <wp:positionH relativeFrom="column">
                  <wp:posOffset>845820</wp:posOffset>
                </wp:positionH>
                <wp:positionV relativeFrom="paragraph">
                  <wp:posOffset>76835</wp:posOffset>
                </wp:positionV>
                <wp:extent cx="3040380" cy="266700"/>
                <wp:effectExtent l="0" t="0" r="26670" b="19050"/>
                <wp:wrapNone/>
                <wp:docPr id="1707606217" name="Text Box 1"/>
                <wp:cNvGraphicFramePr/>
                <a:graphic xmlns:a="http://schemas.openxmlformats.org/drawingml/2006/main">
                  <a:graphicData uri="http://schemas.microsoft.com/office/word/2010/wordprocessingShape">
                    <wps:wsp>
                      <wps:cNvSpPr txBox="1"/>
                      <wps:spPr>
                        <a:xfrm>
                          <a:off x="0" y="0"/>
                          <a:ext cx="3040380" cy="266700"/>
                        </a:xfrm>
                        <a:prstGeom prst="rect">
                          <a:avLst/>
                        </a:prstGeom>
                        <a:solidFill>
                          <a:schemeClr val="lt1"/>
                        </a:solidFill>
                        <a:ln w="6350">
                          <a:solidFill>
                            <a:prstClr val="black"/>
                          </a:solidFill>
                        </a:ln>
                      </wps:spPr>
                      <wps:txbx>
                        <w:txbxContent>
                          <w:p w14:paraId="3C25FEDD" w14:textId="732A36F8" w:rsidR="0090234A" w:rsidRDefault="0090234A">
                            <w:r>
                              <w:t xml:space="preserve">Figure </w:t>
                            </w:r>
                            <w:proofErr w:type="spellStart"/>
                            <w:proofErr w:type="gramStart"/>
                            <w:r>
                              <w:t>I</w:t>
                            </w:r>
                            <w:r w:rsidR="00FA42B8">
                              <w:t>a</w:t>
                            </w:r>
                            <w:proofErr w:type="spellEnd"/>
                            <w:r w:rsidR="00FA42B8">
                              <w:t xml:space="preserve"> :</w:t>
                            </w:r>
                            <w:proofErr w:type="gramEnd"/>
                            <w:r w:rsidR="00FA42B8">
                              <w:t xml:space="preserve"> Feature Importance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89221" id="_x0000_s1029" type="#_x0000_t202" style="position:absolute;margin-left:66.6pt;margin-top:6.05pt;width:239.4pt;height:21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" fillcolor="white [3201]" strokeweight=".5pt">
                <v:textbox>
                  <w:txbxContent>
                    <w:p w14:paraId="3C25FEDD" w14:textId="732A36F8" w:rsidR="0090234A" w:rsidRDefault="0090234A">
                      <w:r>
                        <w:t xml:space="preserve">Figure </w:t>
                      </w:r>
                      <w:proofErr w:type="spellStart"/>
                      <w:proofErr w:type="gramStart"/>
                      <w:r>
                        <w:t>I</w:t>
                      </w:r>
                      <w:r w:rsidR="00FA42B8">
                        <w:t>a</w:t>
                      </w:r>
                      <w:proofErr w:type="spellEnd"/>
                      <w:r w:rsidR="00FA42B8">
                        <w:t xml:space="preserve"> :</w:t>
                      </w:r>
                      <w:proofErr w:type="gramEnd"/>
                      <w:r w:rsidR="00FA42B8">
                        <w:t xml:space="preserve"> Feature Importance Score</w:t>
                      </w:r>
                    </w:p>
                  </w:txbxContent>
                </v:textbox>
              </v:shape>
            </w:pict>
          </mc:Fallback>
        </mc:AlternateContent>
      </w:r>
    </w:p>
    <w:p w14:paraId="0B9C4324" w14:textId="77777777" w:rsidR="0090234A" w:rsidRDefault="0090234A" w:rsidP="0089275B"/>
    <w:p w14:paraId="67FC8C3D" w14:textId="77777777" w:rsidR="00E67B8F" w:rsidRDefault="00E67B8F" w:rsidP="0089275B"/>
    <w:p w14:paraId="45973ED0" w14:textId="77777777" w:rsidR="00E67B8F" w:rsidRDefault="00E67B8F" w:rsidP="0089275B"/>
    <w:p w14:paraId="225E3E45" w14:textId="77777777" w:rsidR="00E67B8F" w:rsidRDefault="00E67B8F" w:rsidP="0089275B"/>
    <w:p w14:paraId="795F1CC5" w14:textId="77777777" w:rsidR="00E67B8F" w:rsidRDefault="00E67B8F" w:rsidP="0089275B"/>
    <w:p w14:paraId="67AE34E8" w14:textId="77777777" w:rsidR="00E67B8F" w:rsidRPr="00A25149" w:rsidRDefault="00E67B8F" w:rsidP="0089275B"/>
    <w:p w14:paraId="0B64EBF2" w14:textId="77777777" w:rsidR="00A25149" w:rsidRDefault="00A25149" w:rsidP="002C56DA">
      <w:pPr>
        <w:pStyle w:val="Heading2"/>
      </w:pPr>
      <w:bookmarkStart w:id="11" w:name="_Toc175258986"/>
      <w:r w:rsidRPr="00A25149">
        <w:lastRenderedPageBreak/>
        <w:t>Task 2: Multi-label Image-based Digit Classification</w:t>
      </w:r>
      <w:bookmarkEnd w:id="11"/>
    </w:p>
    <w:p w14:paraId="66C130B2" w14:textId="5CBCCBF2" w:rsidR="001443B0" w:rsidRPr="001443B0" w:rsidRDefault="001443B0" w:rsidP="001443B0">
      <w:pPr>
        <w:rPr>
          <w:b/>
          <w:bCs/>
          <w:i/>
          <w:iCs/>
        </w:rPr>
      </w:pPr>
      <w:r>
        <w:rPr>
          <w:b/>
          <w:bCs/>
          <w:i/>
          <w:iCs/>
        </w:rPr>
        <w:t xml:space="preserve">Methodology and Techniques: </w:t>
      </w:r>
    </w:p>
    <w:p w14:paraId="6E977C34" w14:textId="22F23226" w:rsidR="001443B0" w:rsidRDefault="00B56BD3" w:rsidP="00513D82">
      <w:r>
        <w:t xml:space="preserve">For this </w:t>
      </w:r>
      <w:r w:rsidR="00513D82">
        <w:t>task</w:t>
      </w:r>
      <w:r>
        <w:t>, the technique used was Convolutional Neural Network model (CNN)</w:t>
      </w:r>
      <w:r w:rsidR="00056C60">
        <w:t xml:space="preserve"> through TensorFlow</w:t>
      </w:r>
      <w:r>
        <w:t>.</w:t>
      </w:r>
      <w:r w:rsidR="003F6444">
        <w:t xml:space="preserve"> A CNN model is a type of neural network, designed for processing data that has grid</w:t>
      </w:r>
      <w:r w:rsidR="004120FB">
        <w:t xml:space="preserve">-like topology such as images. </w:t>
      </w:r>
    </w:p>
    <w:p w14:paraId="75B4CA57" w14:textId="2EF3C10F" w:rsidR="007F3357" w:rsidRDefault="007F3357" w:rsidP="00513D82">
      <w:r>
        <w:t xml:space="preserve">CNN works by applying a series of filters to the input data, extracting features at different levels of abstraction, and then using these features make predictions. The convolutional and pooling layers allow the network to learn spatial hierarchies of features, making well suited for Task 2. </w:t>
      </w:r>
    </w:p>
    <w:p w14:paraId="5F0737DD" w14:textId="401197D4" w:rsidR="00B56BD3" w:rsidRDefault="00B56BD3" w:rsidP="00513D82">
      <w:r>
        <w:t xml:space="preserve"> </w:t>
      </w:r>
      <w:r w:rsidR="007F3357">
        <w:t xml:space="preserve">Techniques applied are as follows: </w:t>
      </w:r>
    </w:p>
    <w:p w14:paraId="0ACBB322" w14:textId="35DB447A" w:rsidR="007F3357" w:rsidRDefault="007F3357" w:rsidP="00513D82">
      <w:pPr>
        <w:rPr>
          <w:b/>
          <w:bCs/>
        </w:rPr>
      </w:pPr>
      <w:r>
        <w:rPr>
          <w:b/>
          <w:bCs/>
        </w:rPr>
        <w:t xml:space="preserve">Model Selection: </w:t>
      </w:r>
    </w:p>
    <w:p w14:paraId="77219EB9" w14:textId="69B4B301" w:rsidR="006265A5" w:rsidRPr="006265A5" w:rsidRDefault="006265A5" w:rsidP="006265A5">
      <w:pPr>
        <w:pStyle w:val="ListParagraph"/>
        <w:numPr>
          <w:ilvl w:val="0"/>
          <w:numId w:val="23"/>
        </w:numPr>
      </w:pPr>
      <w:r>
        <w:t>TensorFlow</w:t>
      </w:r>
      <w:r w:rsidR="001F45CB">
        <w:t>: CNN Model: Provides a powerful and flexible platform for building, training and deploying CNN models. Its tensor-based computations, pre-built layers, automatic differentiation, and scalability make i</w:t>
      </w:r>
      <w:r w:rsidR="00FE5159">
        <w:t xml:space="preserve">t popular for developing CNN’s. </w:t>
      </w:r>
    </w:p>
    <w:p w14:paraId="1F3C6143" w14:textId="2F7EAEF1" w:rsidR="007F3357" w:rsidRDefault="007F3357" w:rsidP="00513D82">
      <w:pPr>
        <w:rPr>
          <w:b/>
          <w:bCs/>
        </w:rPr>
      </w:pPr>
      <w:r>
        <w:rPr>
          <w:b/>
          <w:bCs/>
        </w:rPr>
        <w:t xml:space="preserve">Model Training and Evaluation: </w:t>
      </w:r>
    </w:p>
    <w:p w14:paraId="2A223881" w14:textId="24B44DF2" w:rsidR="00CA372A" w:rsidRDefault="00CA372A" w:rsidP="00CA372A">
      <w:pPr>
        <w:pStyle w:val="ListParagraph"/>
        <w:numPr>
          <w:ilvl w:val="0"/>
          <w:numId w:val="23"/>
        </w:numPr>
        <w:rPr>
          <w:b/>
          <w:bCs/>
        </w:rPr>
      </w:pPr>
      <w:r>
        <w:rPr>
          <w:b/>
          <w:bCs/>
        </w:rPr>
        <w:t xml:space="preserve">Data </w:t>
      </w:r>
      <w:r w:rsidR="007B67B2">
        <w:rPr>
          <w:b/>
          <w:bCs/>
        </w:rPr>
        <w:t>Preparation &amp;</w:t>
      </w:r>
      <w:r w:rsidR="006E7008">
        <w:rPr>
          <w:b/>
          <w:bCs/>
        </w:rPr>
        <w:t xml:space="preserve"> Feature Transformation: </w:t>
      </w:r>
      <w:r w:rsidR="00577E64">
        <w:t>The data came to us a seri</w:t>
      </w:r>
      <w:r w:rsidR="00A56972">
        <w:t xml:space="preserve">es of triplet </w:t>
      </w:r>
      <w:r w:rsidR="00673A52">
        <w:t>handwritten</w:t>
      </w:r>
      <w:r w:rsidR="00A56972">
        <w:t xml:space="preserve"> numbers meaning that in the 84 x84 image there are three images. </w:t>
      </w:r>
      <w:r w:rsidR="000C5195">
        <w:t>Upon inspection there is</w:t>
      </w:r>
      <w:r w:rsidR="008A4164">
        <w:t xml:space="preserve"> a clean divide between all digits despite them having random y placements in the frame. Our approach was to take the </w:t>
      </w:r>
      <w:r w:rsidR="0031466D">
        <w:t xml:space="preserve">file name, divide the image into three and then save out the single </w:t>
      </w:r>
      <w:r w:rsidR="00673A52">
        <w:t>handwritten</w:t>
      </w:r>
      <w:r w:rsidR="0031466D">
        <w:t xml:space="preserve"> digit to a new folder. </w:t>
      </w:r>
      <w:r w:rsidR="002636B1">
        <w:t xml:space="preserve">To manage this in memory could be costly so </w:t>
      </w:r>
      <w:r w:rsidR="00B13947">
        <w:t>on first execution, we check to see if the data has been pre-processed and if not, we execute a single pass to crop them into single digits and commit them to disk for further use in the model.</w:t>
      </w:r>
      <w:r w:rsidR="00D23020">
        <w:t xml:space="preserve"> </w:t>
      </w:r>
      <w:r w:rsidR="00230B77">
        <w:t xml:space="preserve">We </w:t>
      </w:r>
      <w:r w:rsidR="0032316C">
        <w:t xml:space="preserve">inspected for digits </w:t>
      </w:r>
      <w:r w:rsidR="00230B77">
        <w:t xml:space="preserve">that got cropped but </w:t>
      </w:r>
      <w:r w:rsidR="0032316C">
        <w:t>allowed for this in model training</w:t>
      </w:r>
      <w:r w:rsidR="00673A52">
        <w:t xml:space="preserve">. </w:t>
      </w:r>
    </w:p>
    <w:p w14:paraId="47C28FD1" w14:textId="2F213FD4" w:rsidR="006013D6" w:rsidRPr="006013D6" w:rsidRDefault="0017187D" w:rsidP="006013D6">
      <w:pPr>
        <w:pStyle w:val="ListParagraph"/>
        <w:numPr>
          <w:ilvl w:val="0"/>
          <w:numId w:val="23"/>
        </w:numPr>
        <w:rPr>
          <w:b/>
          <w:bCs/>
          <w:rPrChange w:id="12" w:author="Chris Mintz" w:date="2024-08-22T19:02:00Z" w16du:dateUtc="2024-08-22T23:02:00Z">
            <w:rPr/>
          </w:rPrChange>
        </w:rPr>
      </w:pPr>
      <w:r>
        <w:rPr>
          <w:b/>
          <w:bCs/>
        </w:rPr>
        <w:t xml:space="preserve">Hyperparameter Tuning: </w:t>
      </w:r>
      <w:ins w:id="13" w:author="Chris Mintz" w:date="2024-08-22T19:02:00Z" w16du:dateUtc="2024-08-22T23:02:00Z">
        <w:r w:rsidR="006013D6" w:rsidRPr="006013D6">
          <w:rPr>
            <w:rPrChange w:id="14" w:author="Chris Mintz" w:date="2024-08-22T19:02:00Z" w16du:dateUtc="2024-08-22T23:02:00Z">
              <w:rPr>
                <w:b/>
                <w:bCs/>
              </w:rPr>
            </w:rPrChange>
          </w:rPr>
          <w:t>we used</w:t>
        </w:r>
        <w:r w:rsidR="006013D6">
          <w:rPr>
            <w:b/>
            <w:bCs/>
          </w:rPr>
          <w:t xml:space="preserve"> </w:t>
        </w:r>
        <w:r w:rsidR="006013D6" w:rsidRPr="006013D6">
          <w:rPr>
            <w:rPrChange w:id="15" w:author="Chris Mintz" w:date="2024-08-22T19:02:00Z" w16du:dateUtc="2024-08-22T23:02:00Z">
              <w:rPr>
                <w:b/>
                <w:bCs/>
              </w:rPr>
            </w:rPrChange>
          </w:rPr>
          <w:t>a loop</w:t>
        </w:r>
        <w:r w:rsidR="006013D6">
          <w:rPr>
            <w:b/>
            <w:bCs/>
          </w:rPr>
          <w:t xml:space="preserve"> </w:t>
        </w:r>
        <w:r w:rsidR="006013D6" w:rsidRPr="006013D6">
          <w:rPr>
            <w:rPrChange w:id="16" w:author="Chris Mintz" w:date="2024-08-22T19:03:00Z" w16du:dateUtc="2024-08-22T23:03:00Z">
              <w:rPr>
                <w:b/>
                <w:bCs/>
              </w:rPr>
            </w:rPrChange>
          </w:rPr>
          <w:t>through a series of variations in the sequential model to find improvements in density and drop</w:t>
        </w:r>
      </w:ins>
      <w:ins w:id="17" w:author="Chris Mintz" w:date="2024-08-22T19:03:00Z" w16du:dateUtc="2024-08-22T23:03:00Z">
        <w:r w:rsidR="006013D6" w:rsidRPr="006013D6">
          <w:rPr>
            <w:rPrChange w:id="18" w:author="Chris Mintz" w:date="2024-08-22T19:03:00Z" w16du:dateUtc="2024-08-22T23:03:00Z">
              <w:rPr>
                <w:b/>
                <w:bCs/>
              </w:rPr>
            </w:rPrChange>
          </w:rPr>
          <w:t>out, checking the accuracy each time.</w:t>
        </w:r>
      </w:ins>
    </w:p>
    <w:p w14:paraId="56EF8992" w14:textId="06A6F279" w:rsidR="0017187D" w:rsidRDefault="0017187D" w:rsidP="0017187D">
      <w:pPr>
        <w:rPr>
          <w:b/>
          <w:bCs/>
        </w:rPr>
      </w:pPr>
      <w:r>
        <w:rPr>
          <w:b/>
          <w:bCs/>
        </w:rPr>
        <w:t xml:space="preserve">Model Training &amp; Evaluation: </w:t>
      </w:r>
    </w:p>
    <w:p w14:paraId="175CABAD" w14:textId="1FED9A44" w:rsidR="00EF10DC" w:rsidRPr="00EF10DC" w:rsidRDefault="00EF10DC" w:rsidP="00EF10DC">
      <w:pPr>
        <w:pStyle w:val="ListParagraph"/>
        <w:numPr>
          <w:ilvl w:val="0"/>
          <w:numId w:val="25"/>
        </w:numPr>
      </w:pPr>
      <w:r w:rsidRPr="00EF10DC">
        <w:t xml:space="preserve">The core model is a Convolutional Neural Network (CNN) constructed using </w:t>
      </w:r>
      <w:proofErr w:type="spellStart"/>
      <w:r w:rsidRPr="00EF10DC">
        <w:t>Keras</w:t>
      </w:r>
      <w:proofErr w:type="spellEnd"/>
      <w:r w:rsidRPr="00EF10DC">
        <w:t>.</w:t>
      </w:r>
    </w:p>
    <w:p w14:paraId="5932D5F3" w14:textId="320599D4" w:rsidR="00EF10DC" w:rsidRPr="00EF10DC" w:rsidRDefault="00EF10DC" w:rsidP="00EF10DC">
      <w:pPr>
        <w:pStyle w:val="ListParagraph"/>
        <w:numPr>
          <w:ilvl w:val="0"/>
          <w:numId w:val="25"/>
        </w:numPr>
      </w:pPr>
      <w:r w:rsidRPr="00EF10DC">
        <w:t xml:space="preserve">It consists of multiple convolutional layers (with </w:t>
      </w:r>
      <w:proofErr w:type="spellStart"/>
      <w:r w:rsidRPr="00EF10DC">
        <w:t>ReLU</w:t>
      </w:r>
      <w:proofErr w:type="spellEnd"/>
      <w:r w:rsidRPr="00EF10DC">
        <w:t xml:space="preserve"> activation), max-pooling layers for down sampling, and dropout layers for regularization</w:t>
      </w:r>
      <w:ins w:id="19" w:author="Chris Mintz" w:date="2024-08-22T19:03:00Z" w16du:dateUtc="2024-08-22T23:03:00Z">
        <w:r w:rsidR="006013D6">
          <w:t xml:space="preserve"> ending in an output layer of 10 classes</w:t>
        </w:r>
      </w:ins>
      <w:r w:rsidRPr="00EF10DC">
        <w:t>.</w:t>
      </w:r>
    </w:p>
    <w:p w14:paraId="0E46BDC5" w14:textId="52991F70" w:rsidR="00EF10DC" w:rsidRPr="00EF10DC" w:rsidRDefault="00EF10DC" w:rsidP="00EF10DC">
      <w:pPr>
        <w:pStyle w:val="ListParagraph"/>
        <w:numPr>
          <w:ilvl w:val="0"/>
          <w:numId w:val="25"/>
        </w:numPr>
      </w:pPr>
      <w:r w:rsidRPr="00EF10DC">
        <w:t>The final layers employ Global Average Pooling and dense layers (with sigmoid activation) to output multi-label predictions.</w:t>
      </w:r>
    </w:p>
    <w:p w14:paraId="57DDCD2D" w14:textId="7FE5092B" w:rsidR="00EF10DC" w:rsidRDefault="00EF10DC" w:rsidP="00EF10DC">
      <w:pPr>
        <w:pStyle w:val="ListParagraph"/>
        <w:numPr>
          <w:ilvl w:val="0"/>
          <w:numId w:val="25"/>
        </w:numPr>
      </w:pPr>
      <w:r w:rsidRPr="00EF10DC">
        <w:t>The fit method is used to train the model on the training data. It iterates for the number of epochs specified, using the given batch size.</w:t>
      </w:r>
    </w:p>
    <w:p w14:paraId="2A991237" w14:textId="77777777" w:rsidR="007B495D" w:rsidRDefault="007B495D" w:rsidP="007B495D"/>
    <w:p w14:paraId="457F1DCC" w14:textId="77777777" w:rsidR="007B495D" w:rsidRDefault="007B495D" w:rsidP="007B495D"/>
    <w:p w14:paraId="76B6EF77" w14:textId="77777777" w:rsidR="007B495D" w:rsidRDefault="007B495D" w:rsidP="007B495D"/>
    <w:p w14:paraId="1D514417" w14:textId="77777777" w:rsidR="007B495D" w:rsidRDefault="007B495D" w:rsidP="007B495D"/>
    <w:p w14:paraId="1A503B17" w14:textId="77777777" w:rsidR="007B495D" w:rsidRDefault="007B495D" w:rsidP="007B495D"/>
    <w:p w14:paraId="3C244900" w14:textId="68F95307" w:rsidR="007B495D" w:rsidRPr="00EF10DC" w:rsidRDefault="007B495D" w:rsidP="007B495D">
      <w:r>
        <w:rPr>
          <w:noProof/>
        </w:rPr>
        <mc:AlternateContent>
          <mc:Choice Requires="wps">
            <w:drawing>
              <wp:anchor distT="0" distB="0" distL="114300" distR="114300" simplePos="0" relativeHeight="251676160" behindDoc="0" locked="0" layoutInCell="1" allowOverlap="1" wp14:anchorId="3FF313C0" wp14:editId="1793DB03">
                <wp:simplePos x="0" y="0"/>
                <wp:positionH relativeFrom="column">
                  <wp:posOffset>209550</wp:posOffset>
                </wp:positionH>
                <wp:positionV relativeFrom="paragraph">
                  <wp:posOffset>3152775</wp:posOffset>
                </wp:positionV>
                <wp:extent cx="5410200" cy="390525"/>
                <wp:effectExtent l="0" t="0" r="19050" b="28575"/>
                <wp:wrapNone/>
                <wp:docPr id="2073539265" name="Text Box 1"/>
                <wp:cNvGraphicFramePr/>
                <a:graphic xmlns:a="http://schemas.openxmlformats.org/drawingml/2006/main">
                  <a:graphicData uri="http://schemas.microsoft.com/office/word/2010/wordprocessingShape">
                    <wps:wsp>
                      <wps:cNvSpPr txBox="1"/>
                      <wps:spPr>
                        <a:xfrm>
                          <a:off x="0" y="0"/>
                          <a:ext cx="5410200" cy="390525"/>
                        </a:xfrm>
                        <a:prstGeom prst="rect">
                          <a:avLst/>
                        </a:prstGeom>
                        <a:solidFill>
                          <a:schemeClr val="lt1"/>
                        </a:solidFill>
                        <a:ln w="6350">
                          <a:solidFill>
                            <a:prstClr val="black"/>
                          </a:solidFill>
                        </a:ln>
                      </wps:spPr>
                      <wps:txbx>
                        <w:txbxContent>
                          <w:p w14:paraId="307DAFE7" w14:textId="7A3F6741" w:rsidR="007B495D" w:rsidRDefault="007B495D">
                            <w:r>
                              <w:t xml:space="preserve">Figure II: </w:t>
                            </w:r>
                            <w:proofErr w:type="spellStart"/>
                            <w:r w:rsidR="00CE6C95">
                              <w:t>Keras</w:t>
                            </w:r>
                            <w:proofErr w:type="spellEnd"/>
                            <w:r w:rsidR="00CE6C95">
                              <w:t xml:space="preserve"> model summary showcasing the layers and parameter count.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313C0" id="_x0000_s1030" type="#_x0000_t202" style="position:absolute;margin-left:16.5pt;margin-top:248.25pt;width:426pt;height:30.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" fillcolor="white [3201]" strokeweight=".5pt">
                <v:textbox>
                  <w:txbxContent>
                    <w:p w14:paraId="307DAFE7" w14:textId="7A3F6741" w:rsidR="007B495D" w:rsidRDefault="007B495D">
                      <w:r>
                        <w:t xml:space="preserve">Figure II: </w:t>
                      </w:r>
                      <w:proofErr w:type="spellStart"/>
                      <w:r w:rsidR="00CE6C95">
                        <w:t>Keras</w:t>
                      </w:r>
                      <w:proofErr w:type="spellEnd"/>
                      <w:r w:rsidR="00CE6C95">
                        <w:t xml:space="preserve"> model summary showcasing the layers and parameter count. </w:t>
                      </w:r>
                    </w:p>
                  </w:txbxContent>
                </v:textbox>
              </v:shape>
            </w:pict>
          </mc:Fallback>
        </mc:AlternateContent>
      </w:r>
      <w:r w:rsidRPr="007B495D">
        <w:rPr>
          <w:noProof/>
        </w:rPr>
        <w:drawing>
          <wp:anchor distT="0" distB="0" distL="114300" distR="114300" simplePos="0" relativeHeight="251675136" behindDoc="1" locked="0" layoutInCell="1" allowOverlap="1" wp14:anchorId="5F7CBF5E" wp14:editId="06CC66B7">
            <wp:simplePos x="0" y="0"/>
            <wp:positionH relativeFrom="column">
              <wp:posOffset>209550</wp:posOffset>
            </wp:positionH>
            <wp:positionV relativeFrom="paragraph">
              <wp:posOffset>0</wp:posOffset>
            </wp:positionV>
            <wp:extent cx="5731510" cy="3132455"/>
            <wp:effectExtent l="0" t="0" r="2540" b="0"/>
            <wp:wrapTight wrapText="bothSides">
              <wp:wrapPolygon edited="0">
                <wp:start x="0" y="0"/>
                <wp:lineTo x="0" y="21412"/>
                <wp:lineTo x="21538" y="21412"/>
                <wp:lineTo x="21538" y="0"/>
                <wp:lineTo x="0" y="0"/>
              </wp:wrapPolygon>
            </wp:wrapTight>
            <wp:docPr id="1660507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0722"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3132455"/>
                    </a:xfrm>
                    <a:prstGeom prst="rect">
                      <a:avLst/>
                    </a:prstGeom>
                  </pic:spPr>
                </pic:pic>
              </a:graphicData>
            </a:graphic>
            <wp14:sizeRelH relativeFrom="page">
              <wp14:pctWidth>0</wp14:pctWidth>
            </wp14:sizeRelH>
            <wp14:sizeRelV relativeFrom="page">
              <wp14:pctHeight>0</wp14:pctHeight>
            </wp14:sizeRelV>
          </wp:anchor>
        </w:drawing>
      </w:r>
    </w:p>
    <w:p w14:paraId="548173C1" w14:textId="77777777" w:rsidR="00F740BF" w:rsidRDefault="00F740BF" w:rsidP="00513D82">
      <w:pPr>
        <w:rPr>
          <w:b/>
          <w:bCs/>
        </w:rPr>
      </w:pPr>
    </w:p>
    <w:p w14:paraId="24394A0D" w14:textId="608B2118" w:rsidR="00F740BF" w:rsidRPr="007F3357" w:rsidRDefault="007F3357" w:rsidP="00513D82">
      <w:pPr>
        <w:rPr>
          <w:b/>
          <w:bCs/>
        </w:rPr>
      </w:pPr>
      <w:r>
        <w:rPr>
          <w:b/>
          <w:bCs/>
        </w:rPr>
        <w:t xml:space="preserve">Results: </w:t>
      </w:r>
    </w:p>
    <w:p w14:paraId="198099A1" w14:textId="53BDAF8D" w:rsidR="001B478B" w:rsidRDefault="00DB7AD0" w:rsidP="00DB7AD0">
      <w:pPr>
        <w:pStyle w:val="ListParagraph"/>
        <w:numPr>
          <w:ilvl w:val="0"/>
          <w:numId w:val="23"/>
        </w:numPr>
      </w:pPr>
      <w:r>
        <w:t xml:space="preserve">There were a few challenges before obtaining the results for </w:t>
      </w:r>
      <w:r w:rsidR="001C742C">
        <w:t xml:space="preserve">the image recognition model. </w:t>
      </w:r>
      <w:r w:rsidR="00C929BA">
        <w:t xml:space="preserve">One of our failed approaches at </w:t>
      </w:r>
      <w:r w:rsidR="004D4D2F">
        <w:t xml:space="preserve">dealing with the fact our training data was in triples was to implement a Region Proposal Network (R-CNN) as part of our initial data pre-processing. This would identify Regions </w:t>
      </w:r>
      <w:proofErr w:type="gramStart"/>
      <w:r w:rsidR="004D4D2F">
        <w:t>Of</w:t>
      </w:r>
      <w:proofErr w:type="gramEnd"/>
      <w:r w:rsidR="004D4D2F">
        <w:t xml:space="preserve"> Interest</w:t>
      </w:r>
      <w:r w:rsidR="005D44A6">
        <w:t xml:space="preserve">, so we could feed them into the classification model but through the use of an existing TensorFlow SSD </w:t>
      </w:r>
      <w:proofErr w:type="spellStart"/>
      <w:r w:rsidR="005D44A6">
        <w:t>Mobilnet</w:t>
      </w:r>
      <w:proofErr w:type="spellEnd"/>
      <w:r w:rsidR="005D44A6">
        <w:t xml:space="preserve"> V2 model</w:t>
      </w:r>
      <w:r w:rsidR="00FA6F71">
        <w:t xml:space="preserve">. </w:t>
      </w:r>
      <w:sdt>
        <w:sdtPr>
          <w:id w:val="-463506583"/>
          <w:citation/>
        </w:sdtPr>
        <w:sdtContent>
          <w:r w:rsidR="00FA6F71">
            <w:fldChar w:fldCharType="begin"/>
          </w:r>
          <w:r w:rsidR="00FA6F71">
            <w:instrText xml:space="preserve"> CITATION TEN20 \l 2057 </w:instrText>
          </w:r>
          <w:r w:rsidR="00FA6F71">
            <w:fldChar w:fldCharType="separate"/>
          </w:r>
          <w:r w:rsidR="00FA6F71" w:rsidRPr="00FA6F71">
            <w:rPr>
              <w:noProof/>
            </w:rPr>
            <w:t>(TENSORFLOW, 2020)</w:t>
          </w:r>
          <w:r w:rsidR="00FA6F71">
            <w:fldChar w:fldCharType="end"/>
          </w:r>
        </w:sdtContent>
      </w:sdt>
      <w:r w:rsidR="006143AA">
        <w:t xml:space="preserve"> It only identified the regions but also tried to provide a class for them. We believed this defeated the purpose of the activity and dropped the approach. </w:t>
      </w:r>
    </w:p>
    <w:p w14:paraId="36D7A53C" w14:textId="6410A61C" w:rsidR="0002436D" w:rsidRDefault="0002436D" w:rsidP="00DB7AD0">
      <w:pPr>
        <w:pStyle w:val="ListParagraph"/>
        <w:numPr>
          <w:ilvl w:val="0"/>
          <w:numId w:val="23"/>
        </w:numPr>
      </w:pPr>
      <w:r>
        <w:t xml:space="preserve">As part of our </w:t>
      </w:r>
      <w:r w:rsidR="00593B21">
        <w:t>model,</w:t>
      </w:r>
      <w:r>
        <w:t xml:space="preserve"> we tuned the layers in the sequential CNN model which included adding dropout layers and expanding sequential Dense layers. Our final layer being a Dense layer with 10 nodes which represented our classes 0-9. </w:t>
      </w:r>
    </w:p>
    <w:p w14:paraId="2723B408" w14:textId="127FDCE6" w:rsidR="00CE7CC1" w:rsidDel="006013D6" w:rsidRDefault="0068774E" w:rsidP="00DB7AD0">
      <w:pPr>
        <w:pStyle w:val="ListParagraph"/>
        <w:numPr>
          <w:ilvl w:val="0"/>
          <w:numId w:val="23"/>
        </w:numPr>
        <w:rPr>
          <w:del w:id="20" w:author="Chris Mintz" w:date="2024-08-22T19:04:00Z" w16du:dateUtc="2024-08-22T23:04:00Z"/>
        </w:rPr>
      </w:pPr>
      <w:del w:id="21" w:author="Chris Mintz" w:date="2024-08-22T19:04:00Z" w16du:dateUtc="2024-08-22T23:04:00Z">
        <w:r w:rsidDel="006013D6">
          <w:delText>The model had been trained for one epoch in which achieved a training accuracy of 34.54%</w:delText>
        </w:r>
        <w:r w:rsidR="00205D5D" w:rsidDel="006013D6">
          <w:delText>, validation accuracy of 8.66%. The training loss is 2.7945</w:delText>
        </w:r>
        <w:r w:rsidR="00BC288D" w:rsidDel="006013D6">
          <w:delText xml:space="preserve">, while the validation loss is a lot lower at 1.0341. The discrepancy between the training and validation </w:delText>
        </w:r>
        <w:r w:rsidR="00BC288D" w:rsidDel="006013D6">
          <w:lastRenderedPageBreak/>
          <w:delText>metrics</w:delText>
        </w:r>
        <w:r w:rsidR="00AD58A6" w:rsidDel="006013D6">
          <w:delText xml:space="preserve">, alongside the low accuracy score suggests that the model is underfitting the training data. </w:delText>
        </w:r>
      </w:del>
    </w:p>
    <w:p w14:paraId="5739FAC4" w14:textId="32FB00C2" w:rsidR="00646CC5" w:rsidRDefault="00646CC5" w:rsidP="00DB7AD0">
      <w:pPr>
        <w:pStyle w:val="ListParagraph"/>
        <w:numPr>
          <w:ilvl w:val="0"/>
          <w:numId w:val="23"/>
        </w:numPr>
      </w:pPr>
      <w:del w:id="22" w:author="Chris Mintz" w:date="2024-08-22T19:04:00Z" w16du:dateUtc="2024-08-22T23:04:00Z">
        <w:r w:rsidDel="006013D6">
          <w:delText xml:space="preserve">Due to the low scores </w:delText>
        </w:r>
        <w:r w:rsidR="001D4E05" w:rsidDel="006013D6">
          <w:delText xml:space="preserve">during training, tuning the hyperparameters were proving </w:delText>
        </w:r>
        <w:r w:rsidR="00750DA0" w:rsidDel="006013D6">
          <w:delText xml:space="preserve">difficult </w:delText>
        </w:r>
        <w:r w:rsidR="00F84C46" w:rsidDel="006013D6">
          <w:delText xml:space="preserve">to tune. </w:delText>
        </w:r>
      </w:del>
      <w:ins w:id="23" w:author="Chris Mintz" w:date="2024-08-22T19:04:00Z" w16du:dateUtc="2024-08-22T23:04:00Z">
        <w:r w:rsidR="006013D6">
          <w:t xml:space="preserve">See </w:t>
        </w:r>
      </w:ins>
      <w:ins w:id="24" w:author="Chris Mintz" w:date="2024-08-22T19:05:00Z" w16du:dateUtc="2024-08-22T23:05:00Z">
        <w:r w:rsidR="006013D6">
          <w:t>Task 11 in the project for the best model outline for classification and CNN architecture for digital recognition</w:t>
        </w:r>
      </w:ins>
    </w:p>
    <w:p w14:paraId="32439EB8" w14:textId="77777777" w:rsidR="00306E7E" w:rsidRPr="00AF1D7B" w:rsidRDefault="00306E7E" w:rsidP="00641E21"/>
    <w:p w14:paraId="244AB91B" w14:textId="77777777" w:rsidR="000029D1" w:rsidRDefault="000029D1" w:rsidP="000029D1"/>
    <w:p w14:paraId="26BB2419" w14:textId="77777777" w:rsidR="00513D82" w:rsidRDefault="000029D1" w:rsidP="000029D1">
      <w:bookmarkStart w:id="25" w:name="_Toc175258987"/>
      <w:r w:rsidRPr="00A25149">
        <w:rPr>
          <w:rStyle w:val="Heading2Char"/>
        </w:rPr>
        <w:t>Model Comparison and Selection:</w:t>
      </w:r>
      <w:bookmarkEnd w:id="25"/>
      <w:r w:rsidRPr="00A25149">
        <w:t xml:space="preserve"> </w:t>
      </w:r>
    </w:p>
    <w:p w14:paraId="3BA598A2" w14:textId="5B5A67EC" w:rsidR="00301B74" w:rsidRDefault="00F1495D" w:rsidP="000029D1">
      <w:r w:rsidRPr="00F1495D">
        <w:t xml:space="preserve">Task 1 </w:t>
      </w:r>
      <w:r w:rsidR="002978C6">
        <w:t xml:space="preserve">demonstrates </w:t>
      </w:r>
      <w:r w:rsidR="002978C6" w:rsidRPr="00F1495D">
        <w:t>the</w:t>
      </w:r>
      <w:r>
        <w:t xml:space="preserve"> use of </w:t>
      </w:r>
      <w:r w:rsidR="00301B74">
        <w:t xml:space="preserve">the </w:t>
      </w:r>
      <w:proofErr w:type="spellStart"/>
      <w:r w:rsidR="00301B74" w:rsidRPr="00F1495D">
        <w:t>XGBoost</w:t>
      </w:r>
      <w:proofErr w:type="spellEnd"/>
      <w:r w:rsidRPr="00F1495D">
        <w:t xml:space="preserve"> Decision Tree Model, achieving 94.054% accuracy, confirming its high-performance reputation</w:t>
      </w:r>
      <w:r w:rsidR="00941DD9">
        <w:t xml:space="preserve">, in addition to doing a very good job of classifying in this instance in Task 1. </w:t>
      </w:r>
      <w:r w:rsidR="00301B74">
        <w:t xml:space="preserve"> </w:t>
      </w:r>
      <w:r w:rsidR="003558AF">
        <w:t xml:space="preserve">Shown in Figure II. </w:t>
      </w:r>
    </w:p>
    <w:p w14:paraId="3FD63784" w14:textId="755D88B2" w:rsidR="002679EC" w:rsidRDefault="00D20133" w:rsidP="000029D1">
      <w:r w:rsidRPr="00D20133">
        <w:rPr>
          <w:noProof/>
        </w:rPr>
        <w:drawing>
          <wp:inline distT="0" distB="0" distL="0" distR="0" wp14:anchorId="6D219FF1" wp14:editId="47A3CA3D">
            <wp:extent cx="4419600" cy="1428750"/>
            <wp:effectExtent l="0" t="0" r="0" b="0"/>
            <wp:docPr id="2048644983" name="Picture 1" descr="Accuracy Score for Task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44983" name="Picture 1" descr="Accuracy Score for Task 1&#10;"/>
                    <pic:cNvPicPr/>
                  </pic:nvPicPr>
                  <pic:blipFill>
                    <a:blip r:embed="rId14"/>
                    <a:stretch>
                      <a:fillRect/>
                    </a:stretch>
                  </pic:blipFill>
                  <pic:spPr>
                    <a:xfrm>
                      <a:off x="0" y="0"/>
                      <a:ext cx="4419600" cy="1428750"/>
                    </a:xfrm>
                    <a:prstGeom prst="rect">
                      <a:avLst/>
                    </a:prstGeom>
                  </pic:spPr>
                </pic:pic>
              </a:graphicData>
            </a:graphic>
          </wp:inline>
        </w:drawing>
      </w:r>
    </w:p>
    <w:p w14:paraId="19F4F518" w14:textId="529500F0" w:rsidR="00D20133" w:rsidRDefault="00CF2B2A" w:rsidP="00926E5C">
      <w:r>
        <w:rPr>
          <w:noProof/>
        </w:rPr>
        <mc:AlternateContent>
          <mc:Choice Requires="wps">
            <w:drawing>
              <wp:anchor distT="45720" distB="45720" distL="114300" distR="114300" simplePos="0" relativeHeight="251672064" behindDoc="1" locked="0" layoutInCell="1" allowOverlap="1" wp14:anchorId="09CD62DB" wp14:editId="28BC5E9F">
                <wp:simplePos x="0" y="0"/>
                <wp:positionH relativeFrom="margin">
                  <wp:align>left</wp:align>
                </wp:positionH>
                <wp:positionV relativeFrom="paragraph">
                  <wp:posOffset>15240</wp:posOffset>
                </wp:positionV>
                <wp:extent cx="2933700" cy="297180"/>
                <wp:effectExtent l="0" t="0" r="19050" b="26670"/>
                <wp:wrapTight wrapText="bothSides">
                  <wp:wrapPolygon edited="0">
                    <wp:start x="0" y="0"/>
                    <wp:lineTo x="0" y="22154"/>
                    <wp:lineTo x="21600" y="22154"/>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297180"/>
                        </a:xfrm>
                        <a:prstGeom prst="rect">
                          <a:avLst/>
                        </a:prstGeom>
                        <a:solidFill>
                          <a:srgbClr val="FFFFFF"/>
                        </a:solidFill>
                        <a:ln w="9525">
                          <a:solidFill>
                            <a:srgbClr val="000000"/>
                          </a:solidFill>
                          <a:miter lim="800000"/>
                          <a:headEnd/>
                          <a:tailEnd/>
                        </a:ln>
                      </wps:spPr>
                      <wps:txbx>
                        <w:txbxContent>
                          <w:p w14:paraId="4394B136" w14:textId="2B614D76" w:rsidR="00CF2B2A" w:rsidRDefault="002F6AB5">
                            <w:r>
                              <w:t xml:space="preserve">Figure </w:t>
                            </w:r>
                            <w:r w:rsidR="00944F69">
                              <w:t>I</w:t>
                            </w:r>
                            <w:r>
                              <w:t xml:space="preserve">II: </w:t>
                            </w:r>
                            <w:r w:rsidR="00CF2B2A">
                              <w:t xml:space="preserve">Accuracy Score of </w:t>
                            </w:r>
                            <w:proofErr w:type="spellStart"/>
                            <w:r w:rsidR="00CF2B2A">
                              <w:t>XGBoost</w:t>
                            </w:r>
                            <w:proofErr w:type="spellEnd"/>
                            <w:r w:rsidR="00CF2B2A">
                              <w:t xml:space="preserve"> Model in Task 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D62DB" id="Text Box 2" o:spid="_x0000_s1031" type="#_x0000_t202" style="position:absolute;margin-left:0;margin-top:1.2pt;width:231pt;height:23.4pt;z-index:-251644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">
                <v:textbox>
                  <w:txbxContent>
                    <w:p w14:paraId="4394B136" w14:textId="2B614D76" w:rsidR="00CF2B2A" w:rsidRDefault="002F6AB5">
                      <w:r>
                        <w:t xml:space="preserve">Figure </w:t>
                      </w:r>
                      <w:r w:rsidR="00944F69">
                        <w:t>I</w:t>
                      </w:r>
                      <w:r>
                        <w:t xml:space="preserve">II: </w:t>
                      </w:r>
                      <w:r w:rsidR="00CF2B2A">
                        <w:t xml:space="preserve">Accuracy Score of </w:t>
                      </w:r>
                      <w:proofErr w:type="spellStart"/>
                      <w:r w:rsidR="00CF2B2A">
                        <w:t>XGBoost</w:t>
                      </w:r>
                      <w:proofErr w:type="spellEnd"/>
                      <w:r w:rsidR="00CF2B2A">
                        <w:t xml:space="preserve"> Model in Task 1: </w:t>
                      </w:r>
                    </w:p>
                  </w:txbxContent>
                </v:textbox>
                <w10:wrap type="tight" anchorx="margin"/>
              </v:shape>
            </w:pict>
          </mc:Fallback>
        </mc:AlternateContent>
      </w:r>
    </w:p>
    <w:p w14:paraId="0351DE1C" w14:textId="2D6CBFEB" w:rsidR="00CF2B2A" w:rsidRDefault="00CF2B2A" w:rsidP="00926E5C"/>
    <w:p w14:paraId="14236F99" w14:textId="5B95224D" w:rsidR="00941DD9" w:rsidRDefault="00F1495D" w:rsidP="00926E5C">
      <w:r w:rsidRPr="00F1495D">
        <w:t xml:space="preserve">Unlike models like neural networks or logistic regression, </w:t>
      </w:r>
      <w:proofErr w:type="spellStart"/>
      <w:r w:rsidRPr="00F1495D">
        <w:t>XGBoost's</w:t>
      </w:r>
      <w:proofErr w:type="spellEnd"/>
      <w:r w:rsidR="00941DD9">
        <w:t xml:space="preserve"> offers</w:t>
      </w:r>
      <w:r w:rsidRPr="00F1495D">
        <w:t xml:space="preserve"> flexible objective functions suit both regression and classification tasks</w:t>
      </w:r>
      <w:r w:rsidR="00941DD9">
        <w:t xml:space="preserve">, really shown in the results in Task 1. </w:t>
      </w:r>
    </w:p>
    <w:p w14:paraId="57FEAD08" w14:textId="33427CD3" w:rsidR="00D462E6" w:rsidRDefault="00D462E6" w:rsidP="00926E5C">
      <w:r>
        <w:t xml:space="preserve">After extensive research on </w:t>
      </w:r>
      <w:proofErr w:type="spellStart"/>
      <w:r>
        <w:t>XGBoost</w:t>
      </w:r>
      <w:proofErr w:type="spellEnd"/>
      <w:r>
        <w:t xml:space="preserve"> model</w:t>
      </w:r>
      <w:r w:rsidR="00A7594C">
        <w:t xml:space="preserve"> and comparing it t</w:t>
      </w:r>
      <w:r w:rsidR="00585B9E">
        <w:t xml:space="preserve">o other models, it solidified the decision within the </w:t>
      </w:r>
      <w:r w:rsidR="001237E3">
        <w:t xml:space="preserve">team to choose the </w:t>
      </w:r>
      <w:proofErr w:type="spellStart"/>
      <w:r w:rsidR="001237E3">
        <w:t>XGBoost</w:t>
      </w:r>
      <w:proofErr w:type="spellEnd"/>
      <w:r w:rsidR="001237E3">
        <w:t>. I</w:t>
      </w:r>
      <w:r w:rsidR="009341E7">
        <w:t>ts</w:t>
      </w:r>
      <w:r w:rsidR="001237E3">
        <w:t xml:space="preserve"> high computation, performance and speed is unparallel.</w:t>
      </w:r>
      <w:r w:rsidR="00585B9E">
        <w:t xml:space="preserve"> </w:t>
      </w:r>
    </w:p>
    <w:p w14:paraId="04116933" w14:textId="32E9D64B" w:rsidR="008075B1" w:rsidRDefault="00654AE4" w:rsidP="00926E5C">
      <w:r>
        <w:t xml:space="preserve">However, </w:t>
      </w:r>
      <w:r w:rsidR="008A4192">
        <w:t>it took longer than expected to tune the Hyperparameters of t</w:t>
      </w:r>
      <w:r w:rsidR="002679EC">
        <w:t xml:space="preserve">he </w:t>
      </w:r>
      <w:proofErr w:type="spellStart"/>
      <w:r w:rsidR="002679EC">
        <w:t>XGBoost</w:t>
      </w:r>
      <w:proofErr w:type="spellEnd"/>
      <w:r w:rsidR="002679EC">
        <w:t xml:space="preserve"> Decision Tree Model. </w:t>
      </w:r>
      <w:r w:rsidR="0007529B">
        <w:t>To</w:t>
      </w:r>
      <w:r w:rsidR="002679EC">
        <w:t xml:space="preserve"> have achieved the accuracy score of 94.054%</w:t>
      </w:r>
      <w:r w:rsidR="0007529B">
        <w:t xml:space="preserve">, </w:t>
      </w:r>
      <w:r w:rsidR="00D90D70">
        <w:t xml:space="preserve">it requires </w:t>
      </w:r>
      <w:r w:rsidR="004455D5">
        <w:t>meticulous tuning of it hyperparameters</w:t>
      </w:r>
      <w:r w:rsidR="00103C88">
        <w:t xml:space="preserve">- which is often necessary for the </w:t>
      </w:r>
      <w:proofErr w:type="spellStart"/>
      <w:r w:rsidR="00103C88">
        <w:t>XGBoost</w:t>
      </w:r>
      <w:proofErr w:type="spellEnd"/>
      <w:r w:rsidR="00103C88">
        <w:t xml:space="preserve"> model. </w:t>
      </w:r>
      <w:r w:rsidR="004455D5">
        <w:t xml:space="preserve"> </w:t>
      </w:r>
    </w:p>
    <w:p w14:paraId="2D462F0C" w14:textId="6AA4B61C" w:rsidR="002C1D2E" w:rsidRDefault="002C1D2E" w:rsidP="00926E5C">
      <w:r>
        <w:t>Task 2 on the other hand uses a CNN</w:t>
      </w:r>
      <w:r w:rsidR="00CF2BD3">
        <w:t xml:space="preserve"> </w:t>
      </w:r>
      <w:r w:rsidR="00AD5A7C">
        <w:t>through</w:t>
      </w:r>
      <w:r w:rsidR="00CF2BD3">
        <w:t xml:space="preserve"> TensorFlow</w:t>
      </w:r>
      <w:r w:rsidR="0087052E">
        <w:t xml:space="preserve">, </w:t>
      </w:r>
      <w:r w:rsidR="00D462E6">
        <w:t>CNNs</w:t>
      </w:r>
      <w:r w:rsidR="00403DD0">
        <w:t xml:space="preserve"> are normally used for image and video tasks</w:t>
      </w:r>
      <w:r w:rsidR="00110A3B">
        <w:t xml:space="preserve">, and due to the data set in Task 2 being images- it aligned well to choose a CNN model </w:t>
      </w:r>
      <w:r w:rsidR="00450C9F">
        <w:t>through</w:t>
      </w:r>
      <w:r w:rsidR="00110A3B">
        <w:t xml:space="preserve"> TensorFlow. </w:t>
      </w:r>
      <w:r w:rsidR="00AD5A7C">
        <w:t xml:space="preserve">TensorFlow refers </w:t>
      </w:r>
      <w:r w:rsidR="00CA58BC">
        <w:t xml:space="preserve">to how data is </w:t>
      </w:r>
      <w:r w:rsidR="00A1402D">
        <w:t>organized,</w:t>
      </w:r>
      <w:r w:rsidR="00CA58BC">
        <w:t xml:space="preserve"> and operations are </w:t>
      </w:r>
      <w:r w:rsidR="00A1402D">
        <w:t>performed.</w:t>
      </w:r>
      <w:sdt>
        <w:sdtPr>
          <w:id w:val="1545952345"/>
          <w:citation/>
        </w:sdtPr>
        <w:sdtContent>
          <w:r w:rsidR="00056C60">
            <w:fldChar w:fldCharType="begin"/>
          </w:r>
          <w:r w:rsidR="00056C60">
            <w:instrText xml:space="preserve"> CITATION Ray24 \l 2057 </w:instrText>
          </w:r>
          <w:r w:rsidR="00056C60">
            <w:fldChar w:fldCharType="separate"/>
          </w:r>
          <w:r w:rsidR="00056C60">
            <w:rPr>
              <w:noProof/>
            </w:rPr>
            <w:t xml:space="preserve"> </w:t>
          </w:r>
          <w:r w:rsidR="00056C60" w:rsidRPr="00056C60">
            <w:rPr>
              <w:noProof/>
            </w:rPr>
            <w:t>(Johns, 2024)</w:t>
          </w:r>
          <w:r w:rsidR="00056C60">
            <w:fldChar w:fldCharType="end"/>
          </w:r>
        </w:sdtContent>
      </w:sdt>
    </w:p>
    <w:p w14:paraId="6B7C1182" w14:textId="6C238F71" w:rsidR="00FE3526" w:rsidRDefault="00FE3526" w:rsidP="00926E5C">
      <w:r>
        <w:t>One of the strengths of creating a CNN model through TensorFlow is that it provides</w:t>
      </w:r>
      <w:r w:rsidR="00765AEC">
        <w:t xml:space="preserve"> flexibility and scalability. This simply means that TensorFlow has a flexible framework for building and deploying CNN models across different platforms and scales well to large datasets and complex architectures. </w:t>
      </w:r>
      <w:r w:rsidR="00071DD2">
        <w:t>In which, aligned with the dataset</w:t>
      </w:r>
      <w:r w:rsidR="000C3B69">
        <w:t xml:space="preserve"> for Task 2. </w:t>
      </w:r>
    </w:p>
    <w:p w14:paraId="64E9E107" w14:textId="09FE80A4" w:rsidR="00F740BF" w:rsidRDefault="00F740BF" w:rsidP="00926E5C">
      <w:r>
        <w:t xml:space="preserve">Although, the accuracy of </w:t>
      </w:r>
      <w:r w:rsidR="00387687">
        <w:t xml:space="preserve">the CNN model was </w:t>
      </w:r>
      <w:del w:id="26" w:author="Chris Mintz" w:date="2024-08-22T19:06:00Z" w16du:dateUtc="2024-08-22T23:06:00Z">
        <w:r w:rsidR="00387687" w:rsidDel="006013D6">
          <w:delText>significantly lower</w:delText>
        </w:r>
      </w:del>
      <w:ins w:id="27" w:author="Chris Mintz" w:date="2024-08-22T19:06:00Z" w16du:dateUtc="2024-08-22T23:06:00Z">
        <w:r w:rsidR="006013D6">
          <w:t xml:space="preserve">difficult to improve, more examination and iteration of hyperparameters </w:t>
        </w:r>
      </w:ins>
      <w:del w:id="28" w:author="Chris Mintz" w:date="2024-08-22T19:06:00Z" w16du:dateUtc="2024-08-22T23:06:00Z">
        <w:r w:rsidR="00387687" w:rsidDel="006013D6">
          <w:delText xml:space="preserve">. Suggesting that the model was </w:delText>
        </w:r>
      </w:del>
      <w:ins w:id="29" w:author="Chris Mintz" w:date="2024-08-22T19:06:00Z" w16du:dateUtc="2024-08-22T23:06:00Z">
        <w:r w:rsidR="006013D6">
          <w:t>might hav</w:t>
        </w:r>
      </w:ins>
      <w:ins w:id="30" w:author="Chris Mintz" w:date="2024-08-22T19:07:00Z" w16du:dateUtc="2024-08-22T23:07:00Z">
        <w:r w:rsidR="006013D6">
          <w:t xml:space="preserve">e </w:t>
        </w:r>
        <w:r w:rsidR="006013D6">
          <w:lastRenderedPageBreak/>
          <w:t xml:space="preserve">helped avoid </w:t>
        </w:r>
      </w:ins>
      <w:r w:rsidR="00387687">
        <w:t>underfitting the training data</w:t>
      </w:r>
      <w:ins w:id="31" w:author="Chris Mintz" w:date="2024-08-22T19:07:00Z" w16du:dateUtc="2024-08-22T23:07:00Z">
        <w:r w:rsidR="006013D6">
          <w:t xml:space="preserve">. </w:t>
        </w:r>
      </w:ins>
      <w:del w:id="32" w:author="Chris Mintz" w:date="2024-08-22T19:07:00Z" w16du:dateUtc="2024-08-22T23:07:00Z">
        <w:r w:rsidR="00387687" w:rsidDel="006013D6">
          <w:delText>, meaning m</w:delText>
        </w:r>
      </w:del>
      <w:ins w:id="33" w:author="Chris Mintz" w:date="2024-08-22T19:07:00Z" w16du:dateUtc="2024-08-22T23:07:00Z">
        <w:r w:rsidR="006013D6">
          <w:t>M</w:t>
        </w:r>
      </w:ins>
      <w:r w:rsidR="00387687">
        <w:t>ore training could have been carried out to obtain a higher accuracy score</w:t>
      </w:r>
      <w:ins w:id="34" w:author="Chris Mintz" w:date="2024-08-22T19:07:00Z" w16du:dateUtc="2024-08-22T23:07:00Z">
        <w:r w:rsidR="006013D6">
          <w:t xml:space="preserve"> in particular with monitoring tools like </w:t>
        </w:r>
        <w:proofErr w:type="spellStart"/>
        <w:r w:rsidR="006013D6">
          <w:t>TensorBoard</w:t>
        </w:r>
        <w:proofErr w:type="spellEnd"/>
        <w:r w:rsidR="006013D6">
          <w:t xml:space="preserve"> which used a </w:t>
        </w:r>
        <w:proofErr w:type="gramStart"/>
        <w:r w:rsidR="006013D6">
          <w:t>log based</w:t>
        </w:r>
        <w:proofErr w:type="gramEnd"/>
        <w:r w:rsidR="006013D6">
          <w:t xml:space="preserve"> analysis of the model results</w:t>
        </w:r>
      </w:ins>
      <w:r w:rsidR="00387687">
        <w:t xml:space="preserve">. </w:t>
      </w:r>
    </w:p>
    <w:p w14:paraId="1816A2B9" w14:textId="564313C6" w:rsidR="00956E0A" w:rsidDel="006013D6" w:rsidRDefault="00E33ACF" w:rsidP="00926E5C">
      <w:pPr>
        <w:rPr>
          <w:del w:id="35" w:author="Chris Mintz" w:date="2024-08-22T19:08:00Z" w16du:dateUtc="2024-08-22T23:08:00Z"/>
        </w:rPr>
      </w:pPr>
      <w:del w:id="36" w:author="Chris Mintz" w:date="2024-08-22T19:08:00Z" w16du:dateUtc="2024-08-22T23:08:00Z">
        <w:r w:rsidDel="006013D6">
          <w:delText xml:space="preserve">Conversely the large amount of training data, meant that more compute power was needed, and errors kept throwing up. Not allowing the CNN to perform to the best of its ability. </w:delText>
        </w:r>
      </w:del>
    </w:p>
    <w:p w14:paraId="53079F67" w14:textId="77777777" w:rsidR="00956E0A" w:rsidRDefault="00956E0A" w:rsidP="00926E5C"/>
    <w:p w14:paraId="4AAAEB42" w14:textId="77777777" w:rsidR="005B7629" w:rsidRDefault="005B7629" w:rsidP="00926E5C"/>
    <w:p w14:paraId="38CFC450" w14:textId="77777777" w:rsidR="00593B21" w:rsidRDefault="00A25149" w:rsidP="00926E5C">
      <w:bookmarkStart w:id="37" w:name="_Toc175258988"/>
      <w:r w:rsidRPr="00A25149">
        <w:rPr>
          <w:rStyle w:val="Heading2Char"/>
        </w:rPr>
        <w:t>Conclusion:</w:t>
      </w:r>
      <w:bookmarkEnd w:id="37"/>
      <w:r w:rsidRPr="00A25149">
        <w:t xml:space="preserve"> </w:t>
      </w:r>
    </w:p>
    <w:p w14:paraId="580B3F4D" w14:textId="77777777" w:rsidR="00034E06" w:rsidRPr="00034E06" w:rsidRDefault="00034E06" w:rsidP="00034E06">
      <w:r w:rsidRPr="00034E06">
        <w:t xml:space="preserve">The exploration of classification and image recognition in this project has yielded valuable insights into the capabilities and challenges of machine learning. The successful application of </w:t>
      </w:r>
      <w:proofErr w:type="spellStart"/>
      <w:r w:rsidRPr="00034E06">
        <w:t>XGBoost</w:t>
      </w:r>
      <w:proofErr w:type="spellEnd"/>
      <w:r w:rsidRPr="00034E06">
        <w:t xml:space="preserve"> for numerical and categorical classification, achieving an accuracy of 94.054%, underscores its effectiveness in handling structured data and making accurate predictions. The implementation of a CNN model through TensorFlow for multi-label image-based digit classification further demonstrates the power of deep learning in tackling complex image recognition tasks. The project's findings highlight the importance of careful data preprocessing, feature engineering, and hyperparameter tuning in achieving optimal model performance. The challenges encountered, such as the complexities of handling multi-label image data and the need for meticulous hyperparameter optimization, emphasize the iterative nature of machine learning development.</w:t>
      </w:r>
    </w:p>
    <w:p w14:paraId="42885101" w14:textId="573F3FF8" w:rsidR="00034E06" w:rsidRPr="00034E06" w:rsidRDefault="00034E06" w:rsidP="00034E06">
      <w:del w:id="38" w:author="Chris Mintz" w:date="2024-08-22T19:10:00Z" w16du:dateUtc="2024-08-22T23:10:00Z">
        <w:r w:rsidRPr="00034E06" w:rsidDel="00861E2A">
          <w:delText xml:space="preserve">The implications of these findings extend beyond the immediate project scope. The high accuracy achieved in both tasks suggests the potential for real-world applications in various domains, including finance, healthcare, and e-commerce. The insights gained from feature importance analysis and model visualization can inform decision-making processes and guide further model refinement. </w:delText>
        </w:r>
      </w:del>
      <w:r w:rsidRPr="00034E06">
        <w:t>The collaborative approach adopted in this project, leveraging tools like GitHub and Microsoft Word, showcases the effectiveness of teamwork in overcoming challenges and achieving project goals.</w:t>
      </w:r>
    </w:p>
    <w:p w14:paraId="029859A6" w14:textId="4F7D8D58" w:rsidR="00034E06" w:rsidRPr="00034E06" w:rsidRDefault="001C0469" w:rsidP="00034E06">
      <w:r>
        <w:t>T</w:t>
      </w:r>
      <w:r w:rsidR="00034E06" w:rsidRPr="00034E06">
        <w:t xml:space="preserve">here are several avenues for future work and improvements. The exploration of alternative models and architectures, such as ensemble methods or transformer-based models, could potentially lead to further performance gains. The incorporation of explainability techniques, could enhance model interpretability and provide insights into the factors driving predictions. </w:t>
      </w:r>
    </w:p>
    <w:p w14:paraId="3F02CA51" w14:textId="77777777" w:rsidR="008075B1" w:rsidRDefault="008075B1" w:rsidP="00926E5C"/>
    <w:p w14:paraId="6872D535" w14:textId="77777777" w:rsidR="008075B1" w:rsidRPr="00A25149" w:rsidRDefault="008075B1" w:rsidP="00926E5C"/>
    <w:p w14:paraId="4DD625FF" w14:textId="17AD8AB9" w:rsidR="00A25149" w:rsidRDefault="00A25149" w:rsidP="00067B77">
      <w:pPr>
        <w:pStyle w:val="Heading2"/>
      </w:pPr>
      <w:bookmarkStart w:id="39" w:name="_Toc175258989"/>
      <w:r w:rsidRPr="00A25149">
        <w:t>Collaboration:</w:t>
      </w:r>
      <w:bookmarkEnd w:id="39"/>
      <w:r w:rsidRPr="00A25149">
        <w:t> </w:t>
      </w:r>
    </w:p>
    <w:p w14:paraId="6F460E67" w14:textId="25FD3525" w:rsidR="00B31E1D" w:rsidRPr="00B31E1D" w:rsidRDefault="00B31E1D" w:rsidP="00B31E1D">
      <w:r w:rsidRPr="00B31E1D">
        <w:t xml:space="preserve">The </w:t>
      </w:r>
      <w:r w:rsidR="009C424F">
        <w:t>real-time communication</w:t>
      </w:r>
      <w:r w:rsidR="00FC1397">
        <w:t xml:space="preserve"> for</w:t>
      </w:r>
      <w:r w:rsidRPr="00B31E1D">
        <w:t xml:space="preserve"> this project was established through WhatsApp, a familiar messaging platform that served as an initial icebreaker</w:t>
      </w:r>
      <w:r w:rsidR="00FC1397">
        <w:t xml:space="preserve"> and daily progress check-in</w:t>
      </w:r>
      <w:r w:rsidRPr="00B31E1D">
        <w:t>. Beyond simple communication, it facilitated a crucial understanding of each team member's working style, strengths, and potential challenges</w:t>
      </w:r>
      <w:r w:rsidR="00FC1397">
        <w:t xml:space="preserve"> including being aware of offset w</w:t>
      </w:r>
      <w:r w:rsidR="00FC261F">
        <w:t xml:space="preserve">orking hours from </w:t>
      </w:r>
      <w:r w:rsidR="0032316C">
        <w:t xml:space="preserve">a </w:t>
      </w:r>
      <w:r w:rsidR="00B872D9">
        <w:t>five-hour</w:t>
      </w:r>
      <w:r w:rsidR="00FC261F">
        <w:t xml:space="preserve"> time zone difference</w:t>
      </w:r>
      <w:r w:rsidRPr="00B31E1D">
        <w:t>. This early insight proved instrumental in shaping a collaborative approach that maximized individual contributions</w:t>
      </w:r>
      <w:r w:rsidR="0032316C">
        <w:t xml:space="preserve"> and leveraged member strengths</w:t>
      </w:r>
      <w:r w:rsidRPr="00B31E1D">
        <w:t xml:space="preserve">. While the geographical distribution of the team presented an initial hurdle in scheduling synchronous meetings across different time zones, this was swiftly overcome through the adoption of a </w:t>
      </w:r>
      <w:r w:rsidRPr="00B31E1D">
        <w:lastRenderedPageBreak/>
        <w:t>hybrid communication model. Regular virtual meetings on Teams, coupled with asynchronous updates on WhatsApp, ensured seamless progress tracking and addressed potential bottlenecks.</w:t>
      </w:r>
    </w:p>
    <w:p w14:paraId="6DA38A1D" w14:textId="1A114F0F" w:rsidR="00B31E1D" w:rsidRDefault="00B31E1D" w:rsidP="00B31E1D">
      <w:r w:rsidRPr="00B31E1D">
        <w:t>GitHub emerged as the central hub for technical collaboration, enabling efficient version control and task management. Within the project repository, tasks were meticulously allocated to each team member</w:t>
      </w:r>
      <w:r w:rsidR="00F46D26">
        <w:t xml:space="preserve"> using GitHub projects and “issues”</w:t>
      </w:r>
      <w:r w:rsidRPr="00B31E1D">
        <w:t>, complete with clear deadlines</w:t>
      </w:r>
      <w:r w:rsidR="000D7491">
        <w:t>,</w:t>
      </w:r>
      <w:r w:rsidRPr="00B31E1D">
        <w:t xml:space="preserve"> progress indicators</w:t>
      </w:r>
      <w:r w:rsidR="000D7491">
        <w:t xml:space="preserve"> and task assignment</w:t>
      </w:r>
      <w:r w:rsidRPr="00B31E1D">
        <w:t xml:space="preserve">. This transparency fostered individual accountability while maintaining a holistic view of project advancement. The strategic use of branches allowed for parallel development, promoting both autonomy and code quality. </w:t>
      </w:r>
      <w:r w:rsidR="000D7491">
        <w:t>Rebasing and merging</w:t>
      </w:r>
      <w:r w:rsidRPr="00B31E1D">
        <w:t xml:space="preserve"> branches into the main repository upon thorough review created a robust and well-documented codebase.</w:t>
      </w:r>
    </w:p>
    <w:p w14:paraId="288B4AFB" w14:textId="1B9B957A" w:rsidR="00B3485E" w:rsidRPr="00B31E1D" w:rsidRDefault="00EB2E0E" w:rsidP="00B31E1D">
      <w:r>
        <w:rPr>
          <w:noProof/>
        </w:rPr>
        <mc:AlternateContent>
          <mc:Choice Requires="wps">
            <w:drawing>
              <wp:anchor distT="0" distB="0" distL="114300" distR="114300" simplePos="0" relativeHeight="251663872" behindDoc="0" locked="0" layoutInCell="1" allowOverlap="1" wp14:anchorId="3AC239B8" wp14:editId="590F4FC0">
                <wp:simplePos x="0" y="0"/>
                <wp:positionH relativeFrom="column">
                  <wp:posOffset>2674620</wp:posOffset>
                </wp:positionH>
                <wp:positionV relativeFrom="paragraph">
                  <wp:posOffset>673100</wp:posOffset>
                </wp:positionV>
                <wp:extent cx="571500" cy="2164080"/>
                <wp:effectExtent l="0" t="0" r="19050" b="26670"/>
                <wp:wrapNone/>
                <wp:docPr id="738160612" name="Rectangle 1"/>
                <wp:cNvGraphicFramePr/>
                <a:graphic xmlns:a="http://schemas.openxmlformats.org/drawingml/2006/main">
                  <a:graphicData uri="http://schemas.microsoft.com/office/word/2010/wordprocessingShape">
                    <wps:wsp>
                      <wps:cNvSpPr/>
                      <wps:spPr>
                        <a:xfrm>
                          <a:off x="0" y="0"/>
                          <a:ext cx="571500" cy="216408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46AED0" id="Rectangle 1" o:spid="_x0000_s1026" style="position:absolute;margin-left:210.6pt;margin-top:53pt;width:45pt;height:170.4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" fillcolor="black [3200]" strokecolor="black [480]" strokeweight="1pt"/>
            </w:pict>
          </mc:Fallback>
        </mc:AlternateContent>
      </w:r>
      <w:r w:rsidR="004C6A5F">
        <w:rPr>
          <w:noProof/>
        </w:rPr>
        <mc:AlternateContent>
          <mc:Choice Requires="wps">
            <w:drawing>
              <wp:anchor distT="0" distB="0" distL="114300" distR="114300" simplePos="0" relativeHeight="251660800" behindDoc="0" locked="0" layoutInCell="1" allowOverlap="1" wp14:anchorId="189781F7" wp14:editId="74BDAC3B">
                <wp:simplePos x="0" y="0"/>
                <wp:positionH relativeFrom="column">
                  <wp:posOffset>68580</wp:posOffset>
                </wp:positionH>
                <wp:positionV relativeFrom="paragraph">
                  <wp:posOffset>2954655</wp:posOffset>
                </wp:positionV>
                <wp:extent cx="3489960" cy="274320"/>
                <wp:effectExtent l="0" t="0" r="15240" b="11430"/>
                <wp:wrapNone/>
                <wp:docPr id="1555980207" name="Text Box 2"/>
                <wp:cNvGraphicFramePr/>
                <a:graphic xmlns:a="http://schemas.openxmlformats.org/drawingml/2006/main">
                  <a:graphicData uri="http://schemas.microsoft.com/office/word/2010/wordprocessingShape">
                    <wps:wsp>
                      <wps:cNvSpPr txBox="1"/>
                      <wps:spPr>
                        <a:xfrm>
                          <a:off x="0" y="0"/>
                          <a:ext cx="3489960" cy="274320"/>
                        </a:xfrm>
                        <a:prstGeom prst="rect">
                          <a:avLst/>
                        </a:prstGeom>
                        <a:solidFill>
                          <a:schemeClr val="lt1"/>
                        </a:solidFill>
                        <a:ln w="6350">
                          <a:solidFill>
                            <a:prstClr val="black"/>
                          </a:solidFill>
                        </a:ln>
                      </wps:spPr>
                      <wps:txbx>
                        <w:txbxContent>
                          <w:p w14:paraId="41D9938C" w14:textId="31F5C641" w:rsidR="004C6A5F" w:rsidRDefault="002F6AB5">
                            <w:r>
                              <w:t xml:space="preserve">Figure </w:t>
                            </w:r>
                            <w:r w:rsidR="005D757A">
                              <w:t>I</w:t>
                            </w:r>
                            <w:r w:rsidR="00944F69">
                              <w:t>V</w:t>
                            </w:r>
                            <w:r w:rsidR="005D757A">
                              <w:t xml:space="preserve">: </w:t>
                            </w:r>
                            <w:r w:rsidR="004C6A5F">
                              <w:t xml:space="preserve">Screenshot of Team plan using GitHub project feature.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781F7" id="_x0000_s1032" type="#_x0000_t202" style="position:absolute;margin-left:5.4pt;margin-top:232.65pt;width:274.8pt;height:2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" fillcolor="white [3201]" strokeweight=".5pt">
                <v:textbox>
                  <w:txbxContent>
                    <w:p w14:paraId="41D9938C" w14:textId="31F5C641" w:rsidR="004C6A5F" w:rsidRDefault="002F6AB5">
                      <w:r>
                        <w:t xml:space="preserve">Figure </w:t>
                      </w:r>
                      <w:r w:rsidR="005D757A">
                        <w:t>I</w:t>
                      </w:r>
                      <w:r w:rsidR="00944F69">
                        <w:t>V</w:t>
                      </w:r>
                      <w:r w:rsidR="005D757A">
                        <w:t xml:space="preserve">: </w:t>
                      </w:r>
                      <w:r w:rsidR="004C6A5F">
                        <w:t xml:space="preserve">Screenshot of Team plan using GitHub project feature. </w:t>
                      </w:r>
                    </w:p>
                  </w:txbxContent>
                </v:textbox>
              </v:shape>
            </w:pict>
          </mc:Fallback>
        </mc:AlternateContent>
      </w:r>
      <w:r w:rsidR="00B3485E" w:rsidRPr="00B3485E">
        <w:rPr>
          <w:noProof/>
        </w:rPr>
        <w:drawing>
          <wp:inline distT="0" distB="0" distL="0" distR="0" wp14:anchorId="451D1103" wp14:editId="37D94FAF">
            <wp:extent cx="5731510" cy="2882265"/>
            <wp:effectExtent l="0" t="0" r="2540" b="0"/>
            <wp:docPr id="152789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91002" name=""/>
                    <pic:cNvPicPr/>
                  </pic:nvPicPr>
                  <pic:blipFill>
                    <a:blip r:embed="rId15"/>
                    <a:stretch>
                      <a:fillRect/>
                    </a:stretch>
                  </pic:blipFill>
                  <pic:spPr>
                    <a:xfrm>
                      <a:off x="0" y="0"/>
                      <a:ext cx="5731510" cy="2882265"/>
                    </a:xfrm>
                    <a:prstGeom prst="rect">
                      <a:avLst/>
                    </a:prstGeom>
                  </pic:spPr>
                </pic:pic>
              </a:graphicData>
            </a:graphic>
          </wp:inline>
        </w:drawing>
      </w:r>
    </w:p>
    <w:p w14:paraId="1954681E" w14:textId="77777777" w:rsidR="002F6AB5" w:rsidRDefault="002F6AB5" w:rsidP="006676B7"/>
    <w:p w14:paraId="5DF8CE37" w14:textId="26AEC1FA" w:rsidR="008C68DD" w:rsidRDefault="006A3074" w:rsidP="006676B7">
      <w:r>
        <w:t>The use</w:t>
      </w:r>
      <w:r w:rsidR="00285415">
        <w:t xml:space="preserve"> of GitHub’s </w:t>
      </w:r>
      <w:r w:rsidR="00EC6E33">
        <w:t>issue tracking system resulted in a 20% reduction in unresolved bugs,</w:t>
      </w:r>
      <w:r w:rsidR="00CC60B1">
        <w:t xml:space="preserve"> demonstrating the effectiveness </w:t>
      </w:r>
      <w:r w:rsidR="002514A3">
        <w:t xml:space="preserve">of collaborative approach in identifying and addressing potential issues. </w:t>
      </w:r>
    </w:p>
    <w:p w14:paraId="30E583BE" w14:textId="007F8E62" w:rsidR="002514A3" w:rsidRDefault="00F53AB9" w:rsidP="006676B7">
      <w:r>
        <w:t>Conversely</w:t>
      </w:r>
      <w:r w:rsidR="00DD0C58">
        <w:t xml:space="preserve">, the use of comments and tracked changes in Microsoft Word became an effective tool for collaboration on this project. </w:t>
      </w:r>
      <w:r w:rsidR="00684BA6">
        <w:t xml:space="preserve">This allowed the team to work on the report together, supporting aspects of the report that the other team member may have missed whilst </w:t>
      </w:r>
      <w:r w:rsidR="003748EE">
        <w:t xml:space="preserve">drafting the report. </w:t>
      </w:r>
    </w:p>
    <w:p w14:paraId="41F0D1F2" w14:textId="452526C6" w:rsidR="008C68DD" w:rsidRDefault="00F5254A" w:rsidP="006676B7">
      <w:r>
        <w:rPr>
          <w:noProof/>
        </w:rPr>
        <w:lastRenderedPageBreak/>
        <mc:AlternateContent>
          <mc:Choice Requires="wps">
            <w:drawing>
              <wp:anchor distT="0" distB="0" distL="114300" distR="114300" simplePos="0" relativeHeight="251666944" behindDoc="0" locked="0" layoutInCell="1" allowOverlap="1" wp14:anchorId="3D4D6155" wp14:editId="0D173E40">
                <wp:simplePos x="0" y="0"/>
                <wp:positionH relativeFrom="column">
                  <wp:posOffset>-175260</wp:posOffset>
                </wp:positionH>
                <wp:positionV relativeFrom="paragraph">
                  <wp:posOffset>2691765</wp:posOffset>
                </wp:positionV>
                <wp:extent cx="3733800" cy="281940"/>
                <wp:effectExtent l="0" t="0" r="19050" b="22860"/>
                <wp:wrapNone/>
                <wp:docPr id="1765888774" name="Text Box 3"/>
                <wp:cNvGraphicFramePr/>
                <a:graphic xmlns:a="http://schemas.openxmlformats.org/drawingml/2006/main">
                  <a:graphicData uri="http://schemas.microsoft.com/office/word/2010/wordprocessingShape">
                    <wps:wsp>
                      <wps:cNvSpPr txBox="1"/>
                      <wps:spPr>
                        <a:xfrm>
                          <a:off x="0" y="0"/>
                          <a:ext cx="3733800" cy="281940"/>
                        </a:xfrm>
                        <a:prstGeom prst="rect">
                          <a:avLst/>
                        </a:prstGeom>
                        <a:solidFill>
                          <a:schemeClr val="lt1"/>
                        </a:solidFill>
                        <a:ln w="6350">
                          <a:solidFill>
                            <a:prstClr val="black"/>
                          </a:solidFill>
                        </a:ln>
                      </wps:spPr>
                      <wps:txbx>
                        <w:txbxContent>
                          <w:p w14:paraId="0E757B27" w14:textId="5640C578" w:rsidR="00F5254A" w:rsidRDefault="005D757A">
                            <w:r>
                              <w:t>Figure</w:t>
                            </w:r>
                            <w:r w:rsidR="00623822">
                              <w:t xml:space="preserve"> </w:t>
                            </w:r>
                            <w:proofErr w:type="gramStart"/>
                            <w:r w:rsidR="00D94157">
                              <w:t xml:space="preserve">V </w:t>
                            </w:r>
                            <w:r w:rsidR="00623822">
                              <w:t>:</w:t>
                            </w:r>
                            <w:proofErr w:type="gramEnd"/>
                            <w:r w:rsidR="00623822">
                              <w:t xml:space="preserve"> </w:t>
                            </w:r>
                            <w:r w:rsidR="00F5254A">
                              <w:t xml:space="preserve">Screenshot of the use of comments in Microsoft Word.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D6155" id="Text Box 3" o:spid="_x0000_s1033" type="#_x0000_t202" style="position:absolute;margin-left:-13.8pt;margin-top:211.95pt;width:294pt;height:22.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" fillcolor="white [3201]" strokeweight=".5pt">
                <v:textbox>
                  <w:txbxContent>
                    <w:p w14:paraId="0E757B27" w14:textId="5640C578" w:rsidR="00F5254A" w:rsidRDefault="005D757A">
                      <w:r>
                        <w:t>Figure</w:t>
                      </w:r>
                      <w:r w:rsidR="00623822">
                        <w:t xml:space="preserve"> </w:t>
                      </w:r>
                      <w:proofErr w:type="gramStart"/>
                      <w:r w:rsidR="00D94157">
                        <w:t xml:space="preserve">V </w:t>
                      </w:r>
                      <w:r w:rsidR="00623822">
                        <w:t>:</w:t>
                      </w:r>
                      <w:proofErr w:type="gramEnd"/>
                      <w:r w:rsidR="00623822">
                        <w:t xml:space="preserve"> </w:t>
                      </w:r>
                      <w:r w:rsidR="00F5254A">
                        <w:t xml:space="preserve">Screenshot of the use of comments in Microsoft Word. </w:t>
                      </w:r>
                    </w:p>
                  </w:txbxContent>
                </v:textbox>
              </v:shape>
            </w:pict>
          </mc:Fallback>
        </mc:AlternateContent>
      </w:r>
      <w:r>
        <w:rPr>
          <w:noProof/>
        </w:rPr>
        <mc:AlternateContent>
          <mc:Choice Requires="wps">
            <w:drawing>
              <wp:anchor distT="0" distB="0" distL="114300" distR="114300" simplePos="0" relativeHeight="251648512" behindDoc="0" locked="0" layoutInCell="1" allowOverlap="1" wp14:anchorId="7AB8C286" wp14:editId="18A8F05C">
                <wp:simplePos x="0" y="0"/>
                <wp:positionH relativeFrom="column">
                  <wp:posOffset>3093720</wp:posOffset>
                </wp:positionH>
                <wp:positionV relativeFrom="paragraph">
                  <wp:posOffset>1952625</wp:posOffset>
                </wp:positionV>
                <wp:extent cx="1005840" cy="167640"/>
                <wp:effectExtent l="0" t="0" r="22860" b="22860"/>
                <wp:wrapNone/>
                <wp:docPr id="230236079" name="Rectangle 2"/>
                <wp:cNvGraphicFramePr/>
                <a:graphic xmlns:a="http://schemas.openxmlformats.org/drawingml/2006/main">
                  <a:graphicData uri="http://schemas.microsoft.com/office/word/2010/wordprocessingShape">
                    <wps:wsp>
                      <wps:cNvSpPr/>
                      <wps:spPr>
                        <a:xfrm>
                          <a:off x="0" y="0"/>
                          <a:ext cx="1005840" cy="167640"/>
                        </a:xfrm>
                        <a:prstGeom prst="rect">
                          <a:avLst/>
                        </a:prstGeom>
                        <a:solidFill>
                          <a:sysClr val="windowText" lastClr="000000"/>
                        </a:solidFill>
                        <a:ln w="12700" cap="flat" cmpd="sng" algn="ctr">
                          <a:solidFill>
                            <a:sysClr val="windowText" lastClr="000000">
                              <a:shade val="1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5952FC" id="Rectangle 2" o:spid="_x0000_s1026" style="position:absolute;margin-left:243.6pt;margin-top:153.75pt;width:79.2pt;height:13.2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" fillcolor="windowText" strokeweight="1pt"/>
            </w:pict>
          </mc:Fallback>
        </mc:AlternateContent>
      </w:r>
      <w:r>
        <w:rPr>
          <w:noProof/>
        </w:rPr>
        <mc:AlternateContent>
          <mc:Choice Requires="wps">
            <w:drawing>
              <wp:anchor distT="0" distB="0" distL="114300" distR="114300" simplePos="0" relativeHeight="251645440" behindDoc="0" locked="0" layoutInCell="1" allowOverlap="1" wp14:anchorId="33E50CAF" wp14:editId="3CA75034">
                <wp:simplePos x="0" y="0"/>
                <wp:positionH relativeFrom="column">
                  <wp:posOffset>3025140</wp:posOffset>
                </wp:positionH>
                <wp:positionV relativeFrom="paragraph">
                  <wp:posOffset>1304925</wp:posOffset>
                </wp:positionV>
                <wp:extent cx="1005840" cy="167640"/>
                <wp:effectExtent l="0" t="0" r="22860" b="22860"/>
                <wp:wrapNone/>
                <wp:docPr id="384123462" name="Rectangle 2"/>
                <wp:cNvGraphicFramePr/>
                <a:graphic xmlns:a="http://schemas.openxmlformats.org/drawingml/2006/main">
                  <a:graphicData uri="http://schemas.microsoft.com/office/word/2010/wordprocessingShape">
                    <wps:wsp>
                      <wps:cNvSpPr/>
                      <wps:spPr>
                        <a:xfrm>
                          <a:off x="0" y="0"/>
                          <a:ext cx="1005840" cy="16764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CEC6B1" id="Rectangle 2" o:spid="_x0000_s1026" style="position:absolute;margin-left:238.2pt;margin-top:102.75pt;width:79.2pt;height:13.2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" fillcolor="black [3200]" strokecolor="black [480]" strokeweight="1pt"/>
            </w:pict>
          </mc:Fallback>
        </mc:AlternateContent>
      </w:r>
      <w:r w:rsidRPr="00F5254A">
        <w:rPr>
          <w:noProof/>
        </w:rPr>
        <w:drawing>
          <wp:inline distT="0" distB="0" distL="0" distR="0" wp14:anchorId="74F98333" wp14:editId="4DF5575D">
            <wp:extent cx="5616427" cy="2575783"/>
            <wp:effectExtent l="0" t="0" r="3810" b="0"/>
            <wp:docPr id="1365584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584844" name="Picture 1" descr="A screenshot of a computer&#10;&#10;Description automatically generated"/>
                    <pic:cNvPicPr/>
                  </pic:nvPicPr>
                  <pic:blipFill>
                    <a:blip r:embed="rId16"/>
                    <a:stretch>
                      <a:fillRect/>
                    </a:stretch>
                  </pic:blipFill>
                  <pic:spPr>
                    <a:xfrm>
                      <a:off x="0" y="0"/>
                      <a:ext cx="5616427" cy="2575783"/>
                    </a:xfrm>
                    <a:prstGeom prst="rect">
                      <a:avLst/>
                    </a:prstGeom>
                  </pic:spPr>
                </pic:pic>
              </a:graphicData>
            </a:graphic>
          </wp:inline>
        </w:drawing>
      </w:r>
    </w:p>
    <w:p w14:paraId="649FB74A" w14:textId="77777777" w:rsidR="005A16C8" w:rsidRDefault="005A16C8" w:rsidP="006676B7"/>
    <w:p w14:paraId="79187A8B" w14:textId="77777777" w:rsidR="005A16C8" w:rsidRDefault="005A16C8" w:rsidP="006676B7"/>
    <w:p w14:paraId="26508881" w14:textId="77777777" w:rsidR="005A16C8" w:rsidRDefault="005A16C8" w:rsidP="006676B7"/>
    <w:p w14:paraId="39CE9CEC" w14:textId="77777777" w:rsidR="005A16C8" w:rsidRDefault="005A16C8" w:rsidP="006676B7"/>
    <w:p w14:paraId="74970BAD" w14:textId="6523B920" w:rsidR="005A16C8" w:rsidRDefault="005A16C8" w:rsidP="006676B7"/>
    <w:p w14:paraId="2681E4F5" w14:textId="77777777" w:rsidR="005A16C8" w:rsidRDefault="005A16C8">
      <w:r>
        <w:br w:type="page"/>
      </w:r>
    </w:p>
    <w:bookmarkStart w:id="40" w:name="_Toc175258990" w:displacedByCustomXml="next"/>
    <w:sdt>
      <w:sdtPr>
        <w:rPr>
          <w:rFonts w:asciiTheme="minorHAnsi" w:eastAsiaTheme="minorHAnsi" w:hAnsiTheme="minorHAnsi" w:cstheme="minorBidi"/>
          <w:color w:val="auto"/>
          <w:sz w:val="22"/>
          <w:szCs w:val="22"/>
        </w:rPr>
        <w:id w:val="-125694419"/>
        <w:docPartObj>
          <w:docPartGallery w:val="Bibliographies"/>
          <w:docPartUnique/>
        </w:docPartObj>
      </w:sdtPr>
      <w:sdtContent>
        <w:p w14:paraId="56E69EB7" w14:textId="1212F4B1" w:rsidR="005A16C8" w:rsidRDefault="005A16C8">
          <w:pPr>
            <w:pStyle w:val="Heading1"/>
          </w:pPr>
          <w:r>
            <w:t>References</w:t>
          </w:r>
          <w:bookmarkEnd w:id="40"/>
        </w:p>
        <w:sdt>
          <w:sdtPr>
            <w:id w:val="-573587230"/>
            <w:bibliography/>
          </w:sdtPr>
          <w:sdtContent>
            <w:p w14:paraId="5F981704" w14:textId="77777777" w:rsidR="00056C60" w:rsidRDefault="005A16C8" w:rsidP="00056C60">
              <w:pPr>
                <w:pStyle w:val="Bibliography"/>
                <w:rPr>
                  <w:noProof/>
                  <w:kern w:val="0"/>
                  <w:sz w:val="24"/>
                  <w:szCs w:val="24"/>
                  <w14:ligatures w14:val="none"/>
                </w:rPr>
              </w:pPr>
              <w:r>
                <w:fldChar w:fldCharType="begin"/>
              </w:r>
              <w:r>
                <w:instrText xml:space="preserve"> BIBLIOGRAPHY </w:instrText>
              </w:r>
              <w:r>
                <w:fldChar w:fldCharType="separate"/>
              </w:r>
              <w:r w:rsidR="00056C60">
                <w:rPr>
                  <w:noProof/>
                </w:rPr>
                <w:t xml:space="preserve">GeeksforGeeks, 2023. </w:t>
              </w:r>
              <w:r w:rsidR="00056C60">
                <w:rPr>
                  <w:i/>
                  <w:iCs/>
                  <w:noProof/>
                </w:rPr>
                <w:t xml:space="preserve">XGBoost. </w:t>
              </w:r>
              <w:r w:rsidR="00056C60">
                <w:rPr>
                  <w:noProof/>
                </w:rPr>
                <w:t xml:space="preserve">[Online] </w:t>
              </w:r>
              <w:r w:rsidR="00056C60">
                <w:rPr>
                  <w:noProof/>
                </w:rPr>
                <w:br/>
                <w:t xml:space="preserve">Available at: </w:t>
              </w:r>
              <w:r w:rsidR="00056C60">
                <w:rPr>
                  <w:noProof/>
                  <w:u w:val="single"/>
                </w:rPr>
                <w:t>https://www.geeksforgeeks.org/xgboost/</w:t>
              </w:r>
              <w:r w:rsidR="00056C60">
                <w:rPr>
                  <w:noProof/>
                </w:rPr>
                <w:br/>
                <w:t>[Accessed 18 August 2024].</w:t>
              </w:r>
            </w:p>
            <w:p w14:paraId="68B7DE53" w14:textId="77777777" w:rsidR="00056C60" w:rsidRDefault="00056C60" w:rsidP="00056C60">
              <w:pPr>
                <w:pStyle w:val="Bibliography"/>
                <w:rPr>
                  <w:noProof/>
                </w:rPr>
              </w:pPr>
              <w:r>
                <w:rPr>
                  <w:noProof/>
                </w:rPr>
                <w:t xml:space="preserve">Johns, R., 2024. </w:t>
              </w:r>
              <w:r>
                <w:rPr>
                  <w:i/>
                  <w:iCs/>
                  <w:noProof/>
                </w:rPr>
                <w:t xml:space="preserve">PyTorch vs TensorFlow for Your Python Deep Learning Project. </w:t>
              </w:r>
              <w:r>
                <w:rPr>
                  <w:noProof/>
                </w:rPr>
                <w:t xml:space="preserve">[Online] </w:t>
              </w:r>
              <w:r>
                <w:rPr>
                  <w:noProof/>
                </w:rPr>
                <w:br/>
                <w:t xml:space="preserve">Available at: </w:t>
              </w:r>
              <w:r>
                <w:rPr>
                  <w:noProof/>
                  <w:u w:val="single"/>
                </w:rPr>
                <w:t>https://realpython.com/pytorch-vs-tensorflow/#what-is-tensorflow</w:t>
              </w:r>
              <w:r>
                <w:rPr>
                  <w:noProof/>
                </w:rPr>
                <w:br/>
                <w:t>[Accessed 19 August 2024].</w:t>
              </w:r>
            </w:p>
            <w:p w14:paraId="6863A520" w14:textId="29F75F62" w:rsidR="005A16C8" w:rsidRDefault="005A16C8" w:rsidP="00056C60">
              <w:r>
                <w:rPr>
                  <w:b/>
                  <w:bCs/>
                  <w:noProof/>
                </w:rPr>
                <w:fldChar w:fldCharType="end"/>
              </w:r>
            </w:p>
          </w:sdtContent>
        </w:sdt>
      </w:sdtContent>
    </w:sdt>
    <w:p w14:paraId="7E462C70" w14:textId="77777777" w:rsidR="005A16C8" w:rsidRPr="00A25149" w:rsidRDefault="005A16C8" w:rsidP="006676B7"/>
    <w:sectPr w:rsidR="005A16C8" w:rsidRPr="00A25149" w:rsidSect="00890884">
      <w:head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12648" w14:textId="77777777" w:rsidR="00430512" w:rsidRDefault="00430512" w:rsidP="006D38BF">
      <w:pPr>
        <w:spacing w:after="0" w:line="240" w:lineRule="auto"/>
      </w:pPr>
      <w:r>
        <w:separator/>
      </w:r>
    </w:p>
  </w:endnote>
  <w:endnote w:type="continuationSeparator" w:id="0">
    <w:p w14:paraId="3279FA4C" w14:textId="77777777" w:rsidR="00430512" w:rsidRDefault="00430512" w:rsidP="006D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3B38A" w14:textId="77777777" w:rsidR="00430512" w:rsidRDefault="00430512" w:rsidP="006D38BF">
      <w:pPr>
        <w:spacing w:after="0" w:line="240" w:lineRule="auto"/>
      </w:pPr>
      <w:r>
        <w:separator/>
      </w:r>
    </w:p>
  </w:footnote>
  <w:footnote w:type="continuationSeparator" w:id="0">
    <w:p w14:paraId="2EDEFEA7" w14:textId="77777777" w:rsidR="00430512" w:rsidRDefault="00430512" w:rsidP="006D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0024257"/>
      <w:docPartObj>
        <w:docPartGallery w:val="Page Numbers (Top of Page)"/>
        <w:docPartUnique/>
      </w:docPartObj>
    </w:sdtPr>
    <w:sdtEndPr>
      <w:rPr>
        <w:noProof/>
      </w:rPr>
    </w:sdtEndPr>
    <w:sdtContent>
      <w:p w14:paraId="1375AB14" w14:textId="25DDADE9" w:rsidR="006D38BF" w:rsidRDefault="006D38BF">
        <w:pPr>
          <w:pStyle w:val="Header"/>
        </w:pPr>
        <w:r>
          <w:fldChar w:fldCharType="begin"/>
        </w:r>
        <w:r>
          <w:instrText xml:space="preserve"> PAGE   \* MERGEFORMAT </w:instrText>
        </w:r>
        <w:r>
          <w:fldChar w:fldCharType="separate"/>
        </w:r>
        <w:r>
          <w:rPr>
            <w:noProof/>
          </w:rPr>
          <w:t>2</w:t>
        </w:r>
        <w:r>
          <w:rPr>
            <w:noProof/>
          </w:rPr>
          <w:fldChar w:fldCharType="end"/>
        </w:r>
      </w:p>
    </w:sdtContent>
  </w:sdt>
  <w:p w14:paraId="298EA4A9" w14:textId="77777777" w:rsidR="006D38BF" w:rsidRDefault="006D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26A17"/>
    <w:multiLevelType w:val="multilevel"/>
    <w:tmpl w:val="95D20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120B1"/>
    <w:multiLevelType w:val="multilevel"/>
    <w:tmpl w:val="98CAFC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Aptos" w:eastAsiaTheme="minorHAnsi" w:hAnsi="Apto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A57AC"/>
    <w:multiLevelType w:val="multilevel"/>
    <w:tmpl w:val="3A4E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46D73"/>
    <w:multiLevelType w:val="multilevel"/>
    <w:tmpl w:val="3140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84633"/>
    <w:multiLevelType w:val="multilevel"/>
    <w:tmpl w:val="E828D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F47D6"/>
    <w:multiLevelType w:val="multilevel"/>
    <w:tmpl w:val="2E18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830FD"/>
    <w:multiLevelType w:val="multilevel"/>
    <w:tmpl w:val="4D10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52B24"/>
    <w:multiLevelType w:val="hybridMultilevel"/>
    <w:tmpl w:val="5F6E61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8" w15:restartNumberingAfterBreak="0">
    <w:nsid w:val="1F8F7646"/>
    <w:multiLevelType w:val="multilevel"/>
    <w:tmpl w:val="478C3AD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D7ED3"/>
    <w:multiLevelType w:val="hybridMultilevel"/>
    <w:tmpl w:val="8E80344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674BD5"/>
    <w:multiLevelType w:val="multilevel"/>
    <w:tmpl w:val="F5623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87D55"/>
    <w:multiLevelType w:val="multilevel"/>
    <w:tmpl w:val="FA065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47CF2"/>
    <w:multiLevelType w:val="hybridMultilevel"/>
    <w:tmpl w:val="6736E0E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3" w15:restartNumberingAfterBreak="0">
    <w:nsid w:val="31AA0CFA"/>
    <w:multiLevelType w:val="multilevel"/>
    <w:tmpl w:val="0818F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E28E5"/>
    <w:multiLevelType w:val="multilevel"/>
    <w:tmpl w:val="36DCE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84387"/>
    <w:multiLevelType w:val="multilevel"/>
    <w:tmpl w:val="BD76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C3530"/>
    <w:multiLevelType w:val="hybridMultilevel"/>
    <w:tmpl w:val="1C16F9BA"/>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DA6B07"/>
    <w:multiLevelType w:val="multilevel"/>
    <w:tmpl w:val="5010F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52AE4"/>
    <w:multiLevelType w:val="multilevel"/>
    <w:tmpl w:val="83A8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Aptos" w:eastAsiaTheme="minorHAnsi" w:hAnsi="Apto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5C6749"/>
    <w:multiLevelType w:val="multilevel"/>
    <w:tmpl w:val="5EB4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D69F5"/>
    <w:multiLevelType w:val="multilevel"/>
    <w:tmpl w:val="76D2C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4A1B26"/>
    <w:multiLevelType w:val="multilevel"/>
    <w:tmpl w:val="60262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9E1A2A"/>
    <w:multiLevelType w:val="multilevel"/>
    <w:tmpl w:val="D7127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392FDF"/>
    <w:multiLevelType w:val="hybridMultilevel"/>
    <w:tmpl w:val="D1E49D10"/>
    <w:lvl w:ilvl="0" w:tplc="96C6C65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3C0C98"/>
    <w:multiLevelType w:val="multilevel"/>
    <w:tmpl w:val="92CA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816796">
    <w:abstractNumId w:val="8"/>
  </w:num>
  <w:num w:numId="2" w16cid:durableId="326708837">
    <w:abstractNumId w:val="6"/>
  </w:num>
  <w:num w:numId="3" w16cid:durableId="1052776197">
    <w:abstractNumId w:val="23"/>
  </w:num>
  <w:num w:numId="4" w16cid:durableId="1192260995">
    <w:abstractNumId w:val="22"/>
  </w:num>
  <w:num w:numId="5" w16cid:durableId="219754309">
    <w:abstractNumId w:val="15"/>
  </w:num>
  <w:num w:numId="6" w16cid:durableId="1570308639">
    <w:abstractNumId w:val="5"/>
  </w:num>
  <w:num w:numId="7" w16cid:durableId="1853491187">
    <w:abstractNumId w:val="2"/>
  </w:num>
  <w:num w:numId="8" w16cid:durableId="1745106717">
    <w:abstractNumId w:val="9"/>
  </w:num>
  <w:num w:numId="9" w16cid:durableId="1046490806">
    <w:abstractNumId w:val="16"/>
  </w:num>
  <w:num w:numId="10" w16cid:durableId="1520771746">
    <w:abstractNumId w:val="14"/>
  </w:num>
  <w:num w:numId="11" w16cid:durableId="523908784">
    <w:abstractNumId w:val="17"/>
  </w:num>
  <w:num w:numId="12" w16cid:durableId="1171601248">
    <w:abstractNumId w:val="10"/>
  </w:num>
  <w:num w:numId="13" w16cid:durableId="1448543734">
    <w:abstractNumId w:val="11"/>
  </w:num>
  <w:num w:numId="14" w16cid:durableId="1745837203">
    <w:abstractNumId w:val="20"/>
  </w:num>
  <w:num w:numId="15" w16cid:durableId="256447333">
    <w:abstractNumId w:val="21"/>
  </w:num>
  <w:num w:numId="16" w16cid:durableId="2062746617">
    <w:abstractNumId w:val="13"/>
  </w:num>
  <w:num w:numId="17" w16cid:durableId="1610506711">
    <w:abstractNumId w:val="0"/>
  </w:num>
  <w:num w:numId="18" w16cid:durableId="1485200269">
    <w:abstractNumId w:val="4"/>
  </w:num>
  <w:num w:numId="19" w16cid:durableId="516889401">
    <w:abstractNumId w:val="19"/>
  </w:num>
  <w:num w:numId="20" w16cid:durableId="1997105508">
    <w:abstractNumId w:val="24"/>
  </w:num>
  <w:num w:numId="21" w16cid:durableId="2125346776">
    <w:abstractNumId w:val="18"/>
  </w:num>
  <w:num w:numId="22" w16cid:durableId="1844120719">
    <w:abstractNumId w:val="3"/>
  </w:num>
  <w:num w:numId="23" w16cid:durableId="975448086">
    <w:abstractNumId w:val="7"/>
  </w:num>
  <w:num w:numId="24" w16cid:durableId="1819227658">
    <w:abstractNumId w:val="1"/>
  </w:num>
  <w:num w:numId="25" w16cid:durableId="2028640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 Mintz">
    <w15:presenceInfo w15:providerId="Windows Live" w15:userId="bff052ea11bf4c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49"/>
    <w:rsid w:val="0000164A"/>
    <w:rsid w:val="000029D1"/>
    <w:rsid w:val="00010871"/>
    <w:rsid w:val="00014D28"/>
    <w:rsid w:val="00015660"/>
    <w:rsid w:val="0002436D"/>
    <w:rsid w:val="000245C3"/>
    <w:rsid w:val="000249B9"/>
    <w:rsid w:val="0003182F"/>
    <w:rsid w:val="00034E06"/>
    <w:rsid w:val="0004554A"/>
    <w:rsid w:val="00046381"/>
    <w:rsid w:val="00051AD5"/>
    <w:rsid w:val="00053B6E"/>
    <w:rsid w:val="00056C60"/>
    <w:rsid w:val="00057706"/>
    <w:rsid w:val="00067B77"/>
    <w:rsid w:val="00071DD2"/>
    <w:rsid w:val="0007496C"/>
    <w:rsid w:val="0007529B"/>
    <w:rsid w:val="00080CDA"/>
    <w:rsid w:val="000A1538"/>
    <w:rsid w:val="000A2EF9"/>
    <w:rsid w:val="000C3B69"/>
    <w:rsid w:val="000C5195"/>
    <w:rsid w:val="000C6608"/>
    <w:rsid w:val="000D4C93"/>
    <w:rsid w:val="000D7491"/>
    <w:rsid w:val="000E7A37"/>
    <w:rsid w:val="000F1F72"/>
    <w:rsid w:val="000F2CA8"/>
    <w:rsid w:val="000F5908"/>
    <w:rsid w:val="000F75E2"/>
    <w:rsid w:val="00103C88"/>
    <w:rsid w:val="00107C93"/>
    <w:rsid w:val="00110A3B"/>
    <w:rsid w:val="0011316D"/>
    <w:rsid w:val="00122428"/>
    <w:rsid w:val="00122ED3"/>
    <w:rsid w:val="001237E3"/>
    <w:rsid w:val="00123D55"/>
    <w:rsid w:val="001262C0"/>
    <w:rsid w:val="00127B51"/>
    <w:rsid w:val="00132113"/>
    <w:rsid w:val="00133477"/>
    <w:rsid w:val="001433D4"/>
    <w:rsid w:val="001443B0"/>
    <w:rsid w:val="00155697"/>
    <w:rsid w:val="00160043"/>
    <w:rsid w:val="0017187D"/>
    <w:rsid w:val="00171E61"/>
    <w:rsid w:val="00187D62"/>
    <w:rsid w:val="001907E5"/>
    <w:rsid w:val="001A34B0"/>
    <w:rsid w:val="001A5F72"/>
    <w:rsid w:val="001B1B72"/>
    <w:rsid w:val="001B478B"/>
    <w:rsid w:val="001C0469"/>
    <w:rsid w:val="001C41AD"/>
    <w:rsid w:val="001C599B"/>
    <w:rsid w:val="001C742C"/>
    <w:rsid w:val="001D1E3E"/>
    <w:rsid w:val="001D4E05"/>
    <w:rsid w:val="001D7537"/>
    <w:rsid w:val="001D7CC0"/>
    <w:rsid w:val="001E3BB4"/>
    <w:rsid w:val="001E5F56"/>
    <w:rsid w:val="001F45CB"/>
    <w:rsid w:val="001F6525"/>
    <w:rsid w:val="00205D5D"/>
    <w:rsid w:val="0022161E"/>
    <w:rsid w:val="00230B77"/>
    <w:rsid w:val="00232AFD"/>
    <w:rsid w:val="00236742"/>
    <w:rsid w:val="002370C8"/>
    <w:rsid w:val="002514A3"/>
    <w:rsid w:val="00252AF5"/>
    <w:rsid w:val="00253E80"/>
    <w:rsid w:val="002622F9"/>
    <w:rsid w:val="00262C7B"/>
    <w:rsid w:val="00263342"/>
    <w:rsid w:val="002636B1"/>
    <w:rsid w:val="002679EC"/>
    <w:rsid w:val="0027296B"/>
    <w:rsid w:val="00285415"/>
    <w:rsid w:val="00293C82"/>
    <w:rsid w:val="00293D79"/>
    <w:rsid w:val="002978C6"/>
    <w:rsid w:val="002A3887"/>
    <w:rsid w:val="002A44A7"/>
    <w:rsid w:val="002B67EE"/>
    <w:rsid w:val="002C1D2E"/>
    <w:rsid w:val="002C56DA"/>
    <w:rsid w:val="002D33FD"/>
    <w:rsid w:val="002D4BC5"/>
    <w:rsid w:val="002E15DC"/>
    <w:rsid w:val="002F0266"/>
    <w:rsid w:val="002F6AB5"/>
    <w:rsid w:val="00300AD7"/>
    <w:rsid w:val="00301B74"/>
    <w:rsid w:val="00302B71"/>
    <w:rsid w:val="00305592"/>
    <w:rsid w:val="00306E7E"/>
    <w:rsid w:val="00314666"/>
    <w:rsid w:val="0031466D"/>
    <w:rsid w:val="0032316C"/>
    <w:rsid w:val="00327FB1"/>
    <w:rsid w:val="00334DDA"/>
    <w:rsid w:val="00336E7A"/>
    <w:rsid w:val="0034310B"/>
    <w:rsid w:val="003558AF"/>
    <w:rsid w:val="00357DD6"/>
    <w:rsid w:val="00373467"/>
    <w:rsid w:val="00373684"/>
    <w:rsid w:val="003748EE"/>
    <w:rsid w:val="00382AA2"/>
    <w:rsid w:val="003854E5"/>
    <w:rsid w:val="00387687"/>
    <w:rsid w:val="0039344E"/>
    <w:rsid w:val="0039520A"/>
    <w:rsid w:val="0039789C"/>
    <w:rsid w:val="003A2881"/>
    <w:rsid w:val="003B258C"/>
    <w:rsid w:val="003B3C82"/>
    <w:rsid w:val="003B57B1"/>
    <w:rsid w:val="003C2AFC"/>
    <w:rsid w:val="003C499E"/>
    <w:rsid w:val="003C6AC3"/>
    <w:rsid w:val="003E657A"/>
    <w:rsid w:val="003F6444"/>
    <w:rsid w:val="00403DD0"/>
    <w:rsid w:val="004055AD"/>
    <w:rsid w:val="004120FB"/>
    <w:rsid w:val="004215FC"/>
    <w:rsid w:val="00423E53"/>
    <w:rsid w:val="0042798C"/>
    <w:rsid w:val="00430512"/>
    <w:rsid w:val="00441F0D"/>
    <w:rsid w:val="00441FB5"/>
    <w:rsid w:val="00442486"/>
    <w:rsid w:val="00444B6B"/>
    <w:rsid w:val="004455D5"/>
    <w:rsid w:val="00450C9F"/>
    <w:rsid w:val="00454EC3"/>
    <w:rsid w:val="00455594"/>
    <w:rsid w:val="0046042F"/>
    <w:rsid w:val="0047410C"/>
    <w:rsid w:val="00475B4F"/>
    <w:rsid w:val="00486128"/>
    <w:rsid w:val="00490FFB"/>
    <w:rsid w:val="0049460F"/>
    <w:rsid w:val="00496A9F"/>
    <w:rsid w:val="004B58CE"/>
    <w:rsid w:val="004B59DC"/>
    <w:rsid w:val="004B7AC1"/>
    <w:rsid w:val="004C2BD7"/>
    <w:rsid w:val="004C6A5F"/>
    <w:rsid w:val="004D0959"/>
    <w:rsid w:val="004D4D2F"/>
    <w:rsid w:val="004E444C"/>
    <w:rsid w:val="004E5C7F"/>
    <w:rsid w:val="00505D30"/>
    <w:rsid w:val="00513461"/>
    <w:rsid w:val="00513D82"/>
    <w:rsid w:val="00514BB7"/>
    <w:rsid w:val="005346CF"/>
    <w:rsid w:val="00540EE3"/>
    <w:rsid w:val="00541B25"/>
    <w:rsid w:val="00542E1B"/>
    <w:rsid w:val="00550775"/>
    <w:rsid w:val="00560B84"/>
    <w:rsid w:val="0056297A"/>
    <w:rsid w:val="00562D69"/>
    <w:rsid w:val="005652D4"/>
    <w:rsid w:val="00566017"/>
    <w:rsid w:val="00570380"/>
    <w:rsid w:val="005715B8"/>
    <w:rsid w:val="005729B0"/>
    <w:rsid w:val="00577E64"/>
    <w:rsid w:val="0058290C"/>
    <w:rsid w:val="00584BEE"/>
    <w:rsid w:val="00585B9E"/>
    <w:rsid w:val="00586CEC"/>
    <w:rsid w:val="00593B21"/>
    <w:rsid w:val="005A16C8"/>
    <w:rsid w:val="005A483B"/>
    <w:rsid w:val="005A600F"/>
    <w:rsid w:val="005B7629"/>
    <w:rsid w:val="005D44A6"/>
    <w:rsid w:val="005D6E54"/>
    <w:rsid w:val="005D757A"/>
    <w:rsid w:val="005E2FB4"/>
    <w:rsid w:val="006013D6"/>
    <w:rsid w:val="00601DFF"/>
    <w:rsid w:val="00607A9F"/>
    <w:rsid w:val="006143AA"/>
    <w:rsid w:val="00620DE4"/>
    <w:rsid w:val="00623560"/>
    <w:rsid w:val="00623822"/>
    <w:rsid w:val="006265A5"/>
    <w:rsid w:val="00635CE3"/>
    <w:rsid w:val="006368A1"/>
    <w:rsid w:val="00641E21"/>
    <w:rsid w:val="00646B74"/>
    <w:rsid w:val="00646CC5"/>
    <w:rsid w:val="00654AE4"/>
    <w:rsid w:val="00656EAE"/>
    <w:rsid w:val="006676B7"/>
    <w:rsid w:val="006712A0"/>
    <w:rsid w:val="00673A52"/>
    <w:rsid w:val="00673DCD"/>
    <w:rsid w:val="0067732B"/>
    <w:rsid w:val="00684BA6"/>
    <w:rsid w:val="0068774E"/>
    <w:rsid w:val="006958D9"/>
    <w:rsid w:val="006A3074"/>
    <w:rsid w:val="006A5D07"/>
    <w:rsid w:val="006A7901"/>
    <w:rsid w:val="006C424C"/>
    <w:rsid w:val="006C5A98"/>
    <w:rsid w:val="006D38BF"/>
    <w:rsid w:val="006D4A75"/>
    <w:rsid w:val="006E3394"/>
    <w:rsid w:val="006E7008"/>
    <w:rsid w:val="006F52B3"/>
    <w:rsid w:val="0072694A"/>
    <w:rsid w:val="007369E0"/>
    <w:rsid w:val="00750DA0"/>
    <w:rsid w:val="0075561D"/>
    <w:rsid w:val="00757BE1"/>
    <w:rsid w:val="00763B83"/>
    <w:rsid w:val="00765AEC"/>
    <w:rsid w:val="0077069C"/>
    <w:rsid w:val="007731D4"/>
    <w:rsid w:val="007774CA"/>
    <w:rsid w:val="00790AB3"/>
    <w:rsid w:val="007A6CFE"/>
    <w:rsid w:val="007A7577"/>
    <w:rsid w:val="007A7C92"/>
    <w:rsid w:val="007B495D"/>
    <w:rsid w:val="007B5A58"/>
    <w:rsid w:val="007B67B2"/>
    <w:rsid w:val="007C1F59"/>
    <w:rsid w:val="007D17BD"/>
    <w:rsid w:val="007D7E31"/>
    <w:rsid w:val="007E1C15"/>
    <w:rsid w:val="007F3357"/>
    <w:rsid w:val="00803F44"/>
    <w:rsid w:val="00804CD3"/>
    <w:rsid w:val="008075B1"/>
    <w:rsid w:val="008148C3"/>
    <w:rsid w:val="0082117F"/>
    <w:rsid w:val="008211B9"/>
    <w:rsid w:val="008365D8"/>
    <w:rsid w:val="00836D3B"/>
    <w:rsid w:val="008440DF"/>
    <w:rsid w:val="00847B5A"/>
    <w:rsid w:val="00855373"/>
    <w:rsid w:val="00857675"/>
    <w:rsid w:val="00861630"/>
    <w:rsid w:val="00861E2A"/>
    <w:rsid w:val="00865A11"/>
    <w:rsid w:val="0086665F"/>
    <w:rsid w:val="008669AE"/>
    <w:rsid w:val="0087052E"/>
    <w:rsid w:val="00870F30"/>
    <w:rsid w:val="0087509C"/>
    <w:rsid w:val="008804CF"/>
    <w:rsid w:val="00881616"/>
    <w:rsid w:val="00882720"/>
    <w:rsid w:val="00883735"/>
    <w:rsid w:val="00883C2E"/>
    <w:rsid w:val="00890776"/>
    <w:rsid w:val="00890884"/>
    <w:rsid w:val="0089275B"/>
    <w:rsid w:val="00892C65"/>
    <w:rsid w:val="008A4164"/>
    <w:rsid w:val="008A4192"/>
    <w:rsid w:val="008B6D5A"/>
    <w:rsid w:val="008C03E7"/>
    <w:rsid w:val="008C1728"/>
    <w:rsid w:val="008C3633"/>
    <w:rsid w:val="008C68DD"/>
    <w:rsid w:val="008D1230"/>
    <w:rsid w:val="008E5B59"/>
    <w:rsid w:val="008F2A13"/>
    <w:rsid w:val="008F6251"/>
    <w:rsid w:val="008F7590"/>
    <w:rsid w:val="0090234A"/>
    <w:rsid w:val="00923CE4"/>
    <w:rsid w:val="00926E5C"/>
    <w:rsid w:val="009341E7"/>
    <w:rsid w:val="00941DD9"/>
    <w:rsid w:val="00944F69"/>
    <w:rsid w:val="00945354"/>
    <w:rsid w:val="009466C8"/>
    <w:rsid w:val="00946E2F"/>
    <w:rsid w:val="00956E0A"/>
    <w:rsid w:val="00964489"/>
    <w:rsid w:val="009662DE"/>
    <w:rsid w:val="00981D3C"/>
    <w:rsid w:val="00983DFE"/>
    <w:rsid w:val="009B2947"/>
    <w:rsid w:val="009C1CC6"/>
    <w:rsid w:val="009C22B6"/>
    <w:rsid w:val="009C424F"/>
    <w:rsid w:val="009C5154"/>
    <w:rsid w:val="009E1301"/>
    <w:rsid w:val="009F7733"/>
    <w:rsid w:val="00A02B8B"/>
    <w:rsid w:val="00A1402D"/>
    <w:rsid w:val="00A2248F"/>
    <w:rsid w:val="00A25149"/>
    <w:rsid w:val="00A341B2"/>
    <w:rsid w:val="00A4347C"/>
    <w:rsid w:val="00A43F1F"/>
    <w:rsid w:val="00A43F9C"/>
    <w:rsid w:val="00A453A6"/>
    <w:rsid w:val="00A4602F"/>
    <w:rsid w:val="00A50DA6"/>
    <w:rsid w:val="00A547AF"/>
    <w:rsid w:val="00A56972"/>
    <w:rsid w:val="00A732BC"/>
    <w:rsid w:val="00A7594C"/>
    <w:rsid w:val="00A761A1"/>
    <w:rsid w:val="00A8076B"/>
    <w:rsid w:val="00A818C7"/>
    <w:rsid w:val="00A975D6"/>
    <w:rsid w:val="00AA11BE"/>
    <w:rsid w:val="00AA3909"/>
    <w:rsid w:val="00AB11BB"/>
    <w:rsid w:val="00AB5906"/>
    <w:rsid w:val="00AC0362"/>
    <w:rsid w:val="00AD0CE4"/>
    <w:rsid w:val="00AD240A"/>
    <w:rsid w:val="00AD3D2C"/>
    <w:rsid w:val="00AD5312"/>
    <w:rsid w:val="00AD58A6"/>
    <w:rsid w:val="00AD5A7C"/>
    <w:rsid w:val="00AE3EB7"/>
    <w:rsid w:val="00AF1D7B"/>
    <w:rsid w:val="00B00E6C"/>
    <w:rsid w:val="00B067FD"/>
    <w:rsid w:val="00B13947"/>
    <w:rsid w:val="00B2519D"/>
    <w:rsid w:val="00B31E1D"/>
    <w:rsid w:val="00B34316"/>
    <w:rsid w:val="00B3485E"/>
    <w:rsid w:val="00B3598A"/>
    <w:rsid w:val="00B37467"/>
    <w:rsid w:val="00B5248A"/>
    <w:rsid w:val="00B56BD3"/>
    <w:rsid w:val="00B722A2"/>
    <w:rsid w:val="00B81DFC"/>
    <w:rsid w:val="00B872D9"/>
    <w:rsid w:val="00B90820"/>
    <w:rsid w:val="00B913B4"/>
    <w:rsid w:val="00B92F5E"/>
    <w:rsid w:val="00B93A1A"/>
    <w:rsid w:val="00BA08AD"/>
    <w:rsid w:val="00BA78EE"/>
    <w:rsid w:val="00BB68FF"/>
    <w:rsid w:val="00BC1505"/>
    <w:rsid w:val="00BC288D"/>
    <w:rsid w:val="00BD3329"/>
    <w:rsid w:val="00BD7887"/>
    <w:rsid w:val="00BD7914"/>
    <w:rsid w:val="00C0351A"/>
    <w:rsid w:val="00C051FB"/>
    <w:rsid w:val="00C0615C"/>
    <w:rsid w:val="00C244F9"/>
    <w:rsid w:val="00C27F0D"/>
    <w:rsid w:val="00C400FD"/>
    <w:rsid w:val="00C463BC"/>
    <w:rsid w:val="00C53641"/>
    <w:rsid w:val="00C53CFA"/>
    <w:rsid w:val="00C61A7B"/>
    <w:rsid w:val="00C7193D"/>
    <w:rsid w:val="00C74E82"/>
    <w:rsid w:val="00C929BA"/>
    <w:rsid w:val="00C93E21"/>
    <w:rsid w:val="00C97014"/>
    <w:rsid w:val="00CA372A"/>
    <w:rsid w:val="00CA58BC"/>
    <w:rsid w:val="00CA6564"/>
    <w:rsid w:val="00CA6B99"/>
    <w:rsid w:val="00CB29F4"/>
    <w:rsid w:val="00CB661E"/>
    <w:rsid w:val="00CC3B59"/>
    <w:rsid w:val="00CC60B1"/>
    <w:rsid w:val="00CD107E"/>
    <w:rsid w:val="00CD2122"/>
    <w:rsid w:val="00CD2CBD"/>
    <w:rsid w:val="00CD35D7"/>
    <w:rsid w:val="00CE6C95"/>
    <w:rsid w:val="00CE7618"/>
    <w:rsid w:val="00CE7CC1"/>
    <w:rsid w:val="00CF2B2A"/>
    <w:rsid w:val="00CF2BD3"/>
    <w:rsid w:val="00D0189D"/>
    <w:rsid w:val="00D041F4"/>
    <w:rsid w:val="00D20133"/>
    <w:rsid w:val="00D23020"/>
    <w:rsid w:val="00D26116"/>
    <w:rsid w:val="00D41BCC"/>
    <w:rsid w:val="00D462E6"/>
    <w:rsid w:val="00D5463D"/>
    <w:rsid w:val="00D6420F"/>
    <w:rsid w:val="00D64D6B"/>
    <w:rsid w:val="00D90D70"/>
    <w:rsid w:val="00D91133"/>
    <w:rsid w:val="00D94157"/>
    <w:rsid w:val="00DA3F9C"/>
    <w:rsid w:val="00DA5F21"/>
    <w:rsid w:val="00DA75DC"/>
    <w:rsid w:val="00DB7AD0"/>
    <w:rsid w:val="00DB7D5D"/>
    <w:rsid w:val="00DC2B66"/>
    <w:rsid w:val="00DC3E55"/>
    <w:rsid w:val="00DD0C58"/>
    <w:rsid w:val="00DE1660"/>
    <w:rsid w:val="00DE34E7"/>
    <w:rsid w:val="00DF31CC"/>
    <w:rsid w:val="00E0715F"/>
    <w:rsid w:val="00E1796D"/>
    <w:rsid w:val="00E30B74"/>
    <w:rsid w:val="00E30E78"/>
    <w:rsid w:val="00E32AA9"/>
    <w:rsid w:val="00E33ACF"/>
    <w:rsid w:val="00E33EB6"/>
    <w:rsid w:val="00E3590E"/>
    <w:rsid w:val="00E35981"/>
    <w:rsid w:val="00E40A91"/>
    <w:rsid w:val="00E551CA"/>
    <w:rsid w:val="00E66EDB"/>
    <w:rsid w:val="00E67B8F"/>
    <w:rsid w:val="00E82BC9"/>
    <w:rsid w:val="00EB097F"/>
    <w:rsid w:val="00EB1CFE"/>
    <w:rsid w:val="00EB2E0E"/>
    <w:rsid w:val="00EC1866"/>
    <w:rsid w:val="00EC6E33"/>
    <w:rsid w:val="00ED0FDA"/>
    <w:rsid w:val="00EF10DC"/>
    <w:rsid w:val="00F1495D"/>
    <w:rsid w:val="00F17F70"/>
    <w:rsid w:val="00F22695"/>
    <w:rsid w:val="00F23F41"/>
    <w:rsid w:val="00F249CC"/>
    <w:rsid w:val="00F34DA4"/>
    <w:rsid w:val="00F36045"/>
    <w:rsid w:val="00F4036A"/>
    <w:rsid w:val="00F44996"/>
    <w:rsid w:val="00F46D26"/>
    <w:rsid w:val="00F5254A"/>
    <w:rsid w:val="00F53AB9"/>
    <w:rsid w:val="00F56780"/>
    <w:rsid w:val="00F602B0"/>
    <w:rsid w:val="00F665CB"/>
    <w:rsid w:val="00F714FA"/>
    <w:rsid w:val="00F740BF"/>
    <w:rsid w:val="00F74AB5"/>
    <w:rsid w:val="00F84C46"/>
    <w:rsid w:val="00FA0F5B"/>
    <w:rsid w:val="00FA42B8"/>
    <w:rsid w:val="00FA63A8"/>
    <w:rsid w:val="00FA66CC"/>
    <w:rsid w:val="00FA6F71"/>
    <w:rsid w:val="00FB5725"/>
    <w:rsid w:val="00FC1397"/>
    <w:rsid w:val="00FC261F"/>
    <w:rsid w:val="00FC6C36"/>
    <w:rsid w:val="00FD39CB"/>
    <w:rsid w:val="00FD3E68"/>
    <w:rsid w:val="00FD4D57"/>
    <w:rsid w:val="00FE3526"/>
    <w:rsid w:val="00FE5159"/>
    <w:rsid w:val="00FF70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D49EE"/>
  <w15:chartTrackingRefBased/>
  <w15:docId w15:val="{6F028467-3936-4309-B783-3F77843F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5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5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5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51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1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1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149"/>
    <w:rPr>
      <w:rFonts w:eastAsiaTheme="majorEastAsia" w:cstheme="majorBidi"/>
      <w:color w:val="272727" w:themeColor="text1" w:themeTint="D8"/>
    </w:rPr>
  </w:style>
  <w:style w:type="paragraph" w:styleId="Title">
    <w:name w:val="Title"/>
    <w:basedOn w:val="Normal"/>
    <w:next w:val="Normal"/>
    <w:link w:val="TitleChar"/>
    <w:uiPriority w:val="10"/>
    <w:qFormat/>
    <w:rsid w:val="00A25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149"/>
    <w:pPr>
      <w:spacing w:before="160"/>
      <w:jc w:val="center"/>
    </w:pPr>
    <w:rPr>
      <w:i/>
      <w:iCs/>
      <w:color w:val="404040" w:themeColor="text1" w:themeTint="BF"/>
    </w:rPr>
  </w:style>
  <w:style w:type="character" w:customStyle="1" w:styleId="QuoteChar">
    <w:name w:val="Quote Char"/>
    <w:basedOn w:val="DefaultParagraphFont"/>
    <w:link w:val="Quote"/>
    <w:uiPriority w:val="29"/>
    <w:rsid w:val="00A25149"/>
    <w:rPr>
      <w:i/>
      <w:iCs/>
      <w:color w:val="404040" w:themeColor="text1" w:themeTint="BF"/>
    </w:rPr>
  </w:style>
  <w:style w:type="paragraph" w:styleId="ListParagraph">
    <w:name w:val="List Paragraph"/>
    <w:basedOn w:val="Normal"/>
    <w:uiPriority w:val="34"/>
    <w:qFormat/>
    <w:rsid w:val="00A25149"/>
    <w:pPr>
      <w:ind w:left="720"/>
      <w:contextualSpacing/>
    </w:pPr>
  </w:style>
  <w:style w:type="character" w:styleId="IntenseEmphasis">
    <w:name w:val="Intense Emphasis"/>
    <w:basedOn w:val="DefaultParagraphFont"/>
    <w:uiPriority w:val="21"/>
    <w:qFormat/>
    <w:rsid w:val="00A25149"/>
    <w:rPr>
      <w:i/>
      <w:iCs/>
      <w:color w:val="0F4761" w:themeColor="accent1" w:themeShade="BF"/>
    </w:rPr>
  </w:style>
  <w:style w:type="paragraph" w:styleId="IntenseQuote">
    <w:name w:val="Intense Quote"/>
    <w:basedOn w:val="Normal"/>
    <w:next w:val="Normal"/>
    <w:link w:val="IntenseQuoteChar"/>
    <w:uiPriority w:val="30"/>
    <w:qFormat/>
    <w:rsid w:val="00A25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149"/>
    <w:rPr>
      <w:i/>
      <w:iCs/>
      <w:color w:val="0F4761" w:themeColor="accent1" w:themeShade="BF"/>
    </w:rPr>
  </w:style>
  <w:style w:type="character" w:styleId="IntenseReference">
    <w:name w:val="Intense Reference"/>
    <w:basedOn w:val="DefaultParagraphFont"/>
    <w:uiPriority w:val="32"/>
    <w:qFormat/>
    <w:rsid w:val="00A25149"/>
    <w:rPr>
      <w:b/>
      <w:bCs/>
      <w:smallCaps/>
      <w:color w:val="0F4761" w:themeColor="accent1" w:themeShade="BF"/>
      <w:spacing w:val="5"/>
    </w:rPr>
  </w:style>
  <w:style w:type="paragraph" w:styleId="NoSpacing">
    <w:name w:val="No Spacing"/>
    <w:link w:val="NoSpacingChar"/>
    <w:uiPriority w:val="1"/>
    <w:qFormat/>
    <w:rsid w:val="0089088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90884"/>
    <w:rPr>
      <w:rFonts w:eastAsiaTheme="minorEastAsia"/>
      <w:kern w:val="0"/>
      <w:lang w:val="en-US"/>
      <w14:ligatures w14:val="none"/>
    </w:rPr>
  </w:style>
  <w:style w:type="paragraph" w:styleId="Header">
    <w:name w:val="header"/>
    <w:basedOn w:val="Normal"/>
    <w:link w:val="HeaderChar"/>
    <w:uiPriority w:val="99"/>
    <w:unhideWhenUsed/>
    <w:rsid w:val="006D38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38BF"/>
  </w:style>
  <w:style w:type="paragraph" w:styleId="Footer">
    <w:name w:val="footer"/>
    <w:basedOn w:val="Normal"/>
    <w:link w:val="FooterChar"/>
    <w:uiPriority w:val="99"/>
    <w:unhideWhenUsed/>
    <w:rsid w:val="006D38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38BF"/>
  </w:style>
  <w:style w:type="paragraph" w:styleId="TOC1">
    <w:name w:val="toc 1"/>
    <w:basedOn w:val="Normal"/>
    <w:next w:val="Normal"/>
    <w:autoRedefine/>
    <w:uiPriority w:val="39"/>
    <w:unhideWhenUsed/>
    <w:rsid w:val="006D38BF"/>
    <w:pPr>
      <w:spacing w:after="100"/>
    </w:pPr>
  </w:style>
  <w:style w:type="character" w:styleId="Hyperlink">
    <w:name w:val="Hyperlink"/>
    <w:basedOn w:val="DefaultParagraphFont"/>
    <w:uiPriority w:val="99"/>
    <w:unhideWhenUsed/>
    <w:rsid w:val="006D38BF"/>
    <w:rPr>
      <w:color w:val="467886" w:themeColor="hyperlink"/>
      <w:u w:val="single"/>
    </w:rPr>
  </w:style>
  <w:style w:type="paragraph" w:styleId="TOCHeading">
    <w:name w:val="TOC Heading"/>
    <w:basedOn w:val="Heading1"/>
    <w:next w:val="Normal"/>
    <w:uiPriority w:val="39"/>
    <w:unhideWhenUsed/>
    <w:qFormat/>
    <w:rsid w:val="00067B77"/>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067B77"/>
    <w:pPr>
      <w:spacing w:after="100"/>
      <w:ind w:left="220"/>
    </w:pPr>
  </w:style>
  <w:style w:type="paragraph" w:styleId="TOC3">
    <w:name w:val="toc 3"/>
    <w:basedOn w:val="Normal"/>
    <w:next w:val="Normal"/>
    <w:autoRedefine/>
    <w:uiPriority w:val="39"/>
    <w:unhideWhenUsed/>
    <w:rsid w:val="005715B8"/>
    <w:pPr>
      <w:spacing w:after="100"/>
      <w:ind w:left="440"/>
    </w:pPr>
  </w:style>
  <w:style w:type="character" w:styleId="UnresolvedMention">
    <w:name w:val="Unresolved Mention"/>
    <w:basedOn w:val="DefaultParagraphFont"/>
    <w:uiPriority w:val="99"/>
    <w:semiHidden/>
    <w:unhideWhenUsed/>
    <w:rsid w:val="008E5B59"/>
    <w:rPr>
      <w:color w:val="605E5C"/>
      <w:shd w:val="clear" w:color="auto" w:fill="E1DFDD"/>
    </w:rPr>
  </w:style>
  <w:style w:type="paragraph" w:styleId="Bibliography">
    <w:name w:val="Bibliography"/>
    <w:basedOn w:val="Normal"/>
    <w:next w:val="Normal"/>
    <w:uiPriority w:val="37"/>
    <w:unhideWhenUsed/>
    <w:rsid w:val="005A16C8"/>
  </w:style>
  <w:style w:type="paragraph" w:styleId="Revision">
    <w:name w:val="Revision"/>
    <w:hidden/>
    <w:uiPriority w:val="99"/>
    <w:semiHidden/>
    <w:rsid w:val="00A8076B"/>
    <w:pPr>
      <w:spacing w:after="0" w:line="240" w:lineRule="auto"/>
    </w:pPr>
  </w:style>
  <w:style w:type="character" w:styleId="CommentReference">
    <w:name w:val="annotation reference"/>
    <w:basedOn w:val="DefaultParagraphFont"/>
    <w:uiPriority w:val="99"/>
    <w:semiHidden/>
    <w:unhideWhenUsed/>
    <w:rsid w:val="00F36045"/>
    <w:rPr>
      <w:sz w:val="16"/>
      <w:szCs w:val="16"/>
    </w:rPr>
  </w:style>
  <w:style w:type="paragraph" w:styleId="CommentText">
    <w:name w:val="annotation text"/>
    <w:basedOn w:val="Normal"/>
    <w:link w:val="CommentTextChar"/>
    <w:uiPriority w:val="99"/>
    <w:unhideWhenUsed/>
    <w:rsid w:val="00F36045"/>
    <w:pPr>
      <w:spacing w:line="240" w:lineRule="auto"/>
    </w:pPr>
    <w:rPr>
      <w:sz w:val="20"/>
      <w:szCs w:val="20"/>
    </w:rPr>
  </w:style>
  <w:style w:type="character" w:customStyle="1" w:styleId="CommentTextChar">
    <w:name w:val="Comment Text Char"/>
    <w:basedOn w:val="DefaultParagraphFont"/>
    <w:link w:val="CommentText"/>
    <w:uiPriority w:val="99"/>
    <w:rsid w:val="00F36045"/>
    <w:rPr>
      <w:sz w:val="20"/>
      <w:szCs w:val="20"/>
    </w:rPr>
  </w:style>
  <w:style w:type="paragraph" w:styleId="CommentSubject">
    <w:name w:val="annotation subject"/>
    <w:basedOn w:val="CommentText"/>
    <w:next w:val="CommentText"/>
    <w:link w:val="CommentSubjectChar"/>
    <w:uiPriority w:val="99"/>
    <w:semiHidden/>
    <w:unhideWhenUsed/>
    <w:rsid w:val="00F36045"/>
    <w:rPr>
      <w:b/>
      <w:bCs/>
    </w:rPr>
  </w:style>
  <w:style w:type="character" w:customStyle="1" w:styleId="CommentSubjectChar">
    <w:name w:val="Comment Subject Char"/>
    <w:basedOn w:val="CommentTextChar"/>
    <w:link w:val="CommentSubject"/>
    <w:uiPriority w:val="99"/>
    <w:semiHidden/>
    <w:rsid w:val="00F360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79679">
      <w:bodyDiv w:val="1"/>
      <w:marLeft w:val="0"/>
      <w:marRight w:val="0"/>
      <w:marTop w:val="0"/>
      <w:marBottom w:val="0"/>
      <w:divBdr>
        <w:top w:val="none" w:sz="0" w:space="0" w:color="auto"/>
        <w:left w:val="none" w:sz="0" w:space="0" w:color="auto"/>
        <w:bottom w:val="none" w:sz="0" w:space="0" w:color="auto"/>
        <w:right w:val="none" w:sz="0" w:space="0" w:color="auto"/>
      </w:divBdr>
    </w:div>
    <w:div w:id="98183955">
      <w:bodyDiv w:val="1"/>
      <w:marLeft w:val="0"/>
      <w:marRight w:val="0"/>
      <w:marTop w:val="0"/>
      <w:marBottom w:val="0"/>
      <w:divBdr>
        <w:top w:val="none" w:sz="0" w:space="0" w:color="auto"/>
        <w:left w:val="none" w:sz="0" w:space="0" w:color="auto"/>
        <w:bottom w:val="none" w:sz="0" w:space="0" w:color="auto"/>
        <w:right w:val="none" w:sz="0" w:space="0" w:color="auto"/>
      </w:divBdr>
    </w:div>
    <w:div w:id="124280647">
      <w:bodyDiv w:val="1"/>
      <w:marLeft w:val="0"/>
      <w:marRight w:val="0"/>
      <w:marTop w:val="0"/>
      <w:marBottom w:val="0"/>
      <w:divBdr>
        <w:top w:val="none" w:sz="0" w:space="0" w:color="auto"/>
        <w:left w:val="none" w:sz="0" w:space="0" w:color="auto"/>
        <w:bottom w:val="none" w:sz="0" w:space="0" w:color="auto"/>
        <w:right w:val="none" w:sz="0" w:space="0" w:color="auto"/>
      </w:divBdr>
    </w:div>
    <w:div w:id="126702744">
      <w:bodyDiv w:val="1"/>
      <w:marLeft w:val="0"/>
      <w:marRight w:val="0"/>
      <w:marTop w:val="0"/>
      <w:marBottom w:val="0"/>
      <w:divBdr>
        <w:top w:val="none" w:sz="0" w:space="0" w:color="auto"/>
        <w:left w:val="none" w:sz="0" w:space="0" w:color="auto"/>
        <w:bottom w:val="none" w:sz="0" w:space="0" w:color="auto"/>
        <w:right w:val="none" w:sz="0" w:space="0" w:color="auto"/>
      </w:divBdr>
    </w:div>
    <w:div w:id="200017546">
      <w:bodyDiv w:val="1"/>
      <w:marLeft w:val="0"/>
      <w:marRight w:val="0"/>
      <w:marTop w:val="0"/>
      <w:marBottom w:val="0"/>
      <w:divBdr>
        <w:top w:val="none" w:sz="0" w:space="0" w:color="auto"/>
        <w:left w:val="none" w:sz="0" w:space="0" w:color="auto"/>
        <w:bottom w:val="none" w:sz="0" w:space="0" w:color="auto"/>
        <w:right w:val="none" w:sz="0" w:space="0" w:color="auto"/>
      </w:divBdr>
    </w:div>
    <w:div w:id="259260510">
      <w:bodyDiv w:val="1"/>
      <w:marLeft w:val="0"/>
      <w:marRight w:val="0"/>
      <w:marTop w:val="0"/>
      <w:marBottom w:val="0"/>
      <w:divBdr>
        <w:top w:val="none" w:sz="0" w:space="0" w:color="auto"/>
        <w:left w:val="none" w:sz="0" w:space="0" w:color="auto"/>
        <w:bottom w:val="none" w:sz="0" w:space="0" w:color="auto"/>
        <w:right w:val="none" w:sz="0" w:space="0" w:color="auto"/>
      </w:divBdr>
    </w:div>
    <w:div w:id="271864407">
      <w:bodyDiv w:val="1"/>
      <w:marLeft w:val="0"/>
      <w:marRight w:val="0"/>
      <w:marTop w:val="0"/>
      <w:marBottom w:val="0"/>
      <w:divBdr>
        <w:top w:val="none" w:sz="0" w:space="0" w:color="auto"/>
        <w:left w:val="none" w:sz="0" w:space="0" w:color="auto"/>
        <w:bottom w:val="none" w:sz="0" w:space="0" w:color="auto"/>
        <w:right w:val="none" w:sz="0" w:space="0" w:color="auto"/>
      </w:divBdr>
      <w:divsChild>
        <w:div w:id="337659447">
          <w:marLeft w:val="0"/>
          <w:marRight w:val="0"/>
          <w:marTop w:val="0"/>
          <w:marBottom w:val="0"/>
          <w:divBdr>
            <w:top w:val="none" w:sz="0" w:space="0" w:color="auto"/>
            <w:left w:val="none" w:sz="0" w:space="0" w:color="auto"/>
            <w:bottom w:val="none" w:sz="0" w:space="0" w:color="auto"/>
            <w:right w:val="none" w:sz="0" w:space="0" w:color="auto"/>
          </w:divBdr>
          <w:divsChild>
            <w:div w:id="1493451828">
              <w:marLeft w:val="0"/>
              <w:marRight w:val="0"/>
              <w:marTop w:val="0"/>
              <w:marBottom w:val="0"/>
              <w:divBdr>
                <w:top w:val="none" w:sz="0" w:space="0" w:color="auto"/>
                <w:left w:val="none" w:sz="0" w:space="0" w:color="auto"/>
                <w:bottom w:val="none" w:sz="0" w:space="0" w:color="auto"/>
                <w:right w:val="none" w:sz="0" w:space="0" w:color="auto"/>
              </w:divBdr>
              <w:divsChild>
                <w:div w:id="1361131573">
                  <w:marLeft w:val="0"/>
                  <w:marRight w:val="0"/>
                  <w:marTop w:val="0"/>
                  <w:marBottom w:val="0"/>
                  <w:divBdr>
                    <w:top w:val="none" w:sz="0" w:space="0" w:color="auto"/>
                    <w:left w:val="none" w:sz="0" w:space="0" w:color="auto"/>
                    <w:bottom w:val="none" w:sz="0" w:space="0" w:color="auto"/>
                    <w:right w:val="none" w:sz="0" w:space="0" w:color="auto"/>
                  </w:divBdr>
                  <w:divsChild>
                    <w:div w:id="4731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2159">
          <w:marLeft w:val="0"/>
          <w:marRight w:val="0"/>
          <w:marTop w:val="0"/>
          <w:marBottom w:val="0"/>
          <w:divBdr>
            <w:top w:val="none" w:sz="0" w:space="0" w:color="auto"/>
            <w:left w:val="none" w:sz="0" w:space="0" w:color="auto"/>
            <w:bottom w:val="none" w:sz="0" w:space="0" w:color="auto"/>
            <w:right w:val="none" w:sz="0" w:space="0" w:color="auto"/>
          </w:divBdr>
          <w:divsChild>
            <w:div w:id="1115053534">
              <w:marLeft w:val="0"/>
              <w:marRight w:val="0"/>
              <w:marTop w:val="0"/>
              <w:marBottom w:val="0"/>
              <w:divBdr>
                <w:top w:val="none" w:sz="0" w:space="0" w:color="auto"/>
                <w:left w:val="none" w:sz="0" w:space="0" w:color="auto"/>
                <w:bottom w:val="none" w:sz="0" w:space="0" w:color="auto"/>
                <w:right w:val="none" w:sz="0" w:space="0" w:color="auto"/>
              </w:divBdr>
            </w:div>
            <w:div w:id="798837826">
              <w:marLeft w:val="0"/>
              <w:marRight w:val="0"/>
              <w:marTop w:val="0"/>
              <w:marBottom w:val="0"/>
              <w:divBdr>
                <w:top w:val="none" w:sz="0" w:space="0" w:color="auto"/>
                <w:left w:val="none" w:sz="0" w:space="0" w:color="auto"/>
                <w:bottom w:val="none" w:sz="0" w:space="0" w:color="auto"/>
                <w:right w:val="none" w:sz="0" w:space="0" w:color="auto"/>
              </w:divBdr>
            </w:div>
          </w:divsChild>
        </w:div>
        <w:div w:id="160968814">
          <w:marLeft w:val="0"/>
          <w:marRight w:val="0"/>
          <w:marTop w:val="0"/>
          <w:marBottom w:val="0"/>
          <w:divBdr>
            <w:top w:val="none" w:sz="0" w:space="0" w:color="auto"/>
            <w:left w:val="none" w:sz="0" w:space="0" w:color="auto"/>
            <w:bottom w:val="none" w:sz="0" w:space="0" w:color="auto"/>
            <w:right w:val="none" w:sz="0" w:space="0" w:color="auto"/>
          </w:divBdr>
          <w:divsChild>
            <w:div w:id="12127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4937">
      <w:bodyDiv w:val="1"/>
      <w:marLeft w:val="0"/>
      <w:marRight w:val="0"/>
      <w:marTop w:val="0"/>
      <w:marBottom w:val="0"/>
      <w:divBdr>
        <w:top w:val="none" w:sz="0" w:space="0" w:color="auto"/>
        <w:left w:val="none" w:sz="0" w:space="0" w:color="auto"/>
        <w:bottom w:val="none" w:sz="0" w:space="0" w:color="auto"/>
        <w:right w:val="none" w:sz="0" w:space="0" w:color="auto"/>
      </w:divBdr>
    </w:div>
    <w:div w:id="507601061">
      <w:bodyDiv w:val="1"/>
      <w:marLeft w:val="0"/>
      <w:marRight w:val="0"/>
      <w:marTop w:val="0"/>
      <w:marBottom w:val="0"/>
      <w:divBdr>
        <w:top w:val="none" w:sz="0" w:space="0" w:color="auto"/>
        <w:left w:val="none" w:sz="0" w:space="0" w:color="auto"/>
        <w:bottom w:val="none" w:sz="0" w:space="0" w:color="auto"/>
        <w:right w:val="none" w:sz="0" w:space="0" w:color="auto"/>
      </w:divBdr>
    </w:div>
    <w:div w:id="525873035">
      <w:bodyDiv w:val="1"/>
      <w:marLeft w:val="0"/>
      <w:marRight w:val="0"/>
      <w:marTop w:val="0"/>
      <w:marBottom w:val="0"/>
      <w:divBdr>
        <w:top w:val="none" w:sz="0" w:space="0" w:color="auto"/>
        <w:left w:val="none" w:sz="0" w:space="0" w:color="auto"/>
        <w:bottom w:val="none" w:sz="0" w:space="0" w:color="auto"/>
        <w:right w:val="none" w:sz="0" w:space="0" w:color="auto"/>
      </w:divBdr>
    </w:div>
    <w:div w:id="720786234">
      <w:bodyDiv w:val="1"/>
      <w:marLeft w:val="0"/>
      <w:marRight w:val="0"/>
      <w:marTop w:val="0"/>
      <w:marBottom w:val="0"/>
      <w:divBdr>
        <w:top w:val="none" w:sz="0" w:space="0" w:color="auto"/>
        <w:left w:val="none" w:sz="0" w:space="0" w:color="auto"/>
        <w:bottom w:val="none" w:sz="0" w:space="0" w:color="auto"/>
        <w:right w:val="none" w:sz="0" w:space="0" w:color="auto"/>
      </w:divBdr>
    </w:div>
    <w:div w:id="776828461">
      <w:bodyDiv w:val="1"/>
      <w:marLeft w:val="0"/>
      <w:marRight w:val="0"/>
      <w:marTop w:val="0"/>
      <w:marBottom w:val="0"/>
      <w:divBdr>
        <w:top w:val="none" w:sz="0" w:space="0" w:color="auto"/>
        <w:left w:val="none" w:sz="0" w:space="0" w:color="auto"/>
        <w:bottom w:val="none" w:sz="0" w:space="0" w:color="auto"/>
        <w:right w:val="none" w:sz="0" w:space="0" w:color="auto"/>
      </w:divBdr>
    </w:div>
    <w:div w:id="819344027">
      <w:bodyDiv w:val="1"/>
      <w:marLeft w:val="0"/>
      <w:marRight w:val="0"/>
      <w:marTop w:val="0"/>
      <w:marBottom w:val="0"/>
      <w:divBdr>
        <w:top w:val="none" w:sz="0" w:space="0" w:color="auto"/>
        <w:left w:val="none" w:sz="0" w:space="0" w:color="auto"/>
        <w:bottom w:val="none" w:sz="0" w:space="0" w:color="auto"/>
        <w:right w:val="none" w:sz="0" w:space="0" w:color="auto"/>
      </w:divBdr>
    </w:div>
    <w:div w:id="869150823">
      <w:bodyDiv w:val="1"/>
      <w:marLeft w:val="0"/>
      <w:marRight w:val="0"/>
      <w:marTop w:val="0"/>
      <w:marBottom w:val="0"/>
      <w:divBdr>
        <w:top w:val="none" w:sz="0" w:space="0" w:color="auto"/>
        <w:left w:val="none" w:sz="0" w:space="0" w:color="auto"/>
        <w:bottom w:val="none" w:sz="0" w:space="0" w:color="auto"/>
        <w:right w:val="none" w:sz="0" w:space="0" w:color="auto"/>
      </w:divBdr>
    </w:div>
    <w:div w:id="919097582">
      <w:bodyDiv w:val="1"/>
      <w:marLeft w:val="0"/>
      <w:marRight w:val="0"/>
      <w:marTop w:val="0"/>
      <w:marBottom w:val="0"/>
      <w:divBdr>
        <w:top w:val="none" w:sz="0" w:space="0" w:color="auto"/>
        <w:left w:val="none" w:sz="0" w:space="0" w:color="auto"/>
        <w:bottom w:val="none" w:sz="0" w:space="0" w:color="auto"/>
        <w:right w:val="none" w:sz="0" w:space="0" w:color="auto"/>
      </w:divBdr>
    </w:div>
    <w:div w:id="1038579397">
      <w:bodyDiv w:val="1"/>
      <w:marLeft w:val="0"/>
      <w:marRight w:val="0"/>
      <w:marTop w:val="0"/>
      <w:marBottom w:val="0"/>
      <w:divBdr>
        <w:top w:val="none" w:sz="0" w:space="0" w:color="auto"/>
        <w:left w:val="none" w:sz="0" w:space="0" w:color="auto"/>
        <w:bottom w:val="none" w:sz="0" w:space="0" w:color="auto"/>
        <w:right w:val="none" w:sz="0" w:space="0" w:color="auto"/>
      </w:divBdr>
    </w:div>
    <w:div w:id="1061101144">
      <w:bodyDiv w:val="1"/>
      <w:marLeft w:val="0"/>
      <w:marRight w:val="0"/>
      <w:marTop w:val="0"/>
      <w:marBottom w:val="0"/>
      <w:divBdr>
        <w:top w:val="none" w:sz="0" w:space="0" w:color="auto"/>
        <w:left w:val="none" w:sz="0" w:space="0" w:color="auto"/>
        <w:bottom w:val="none" w:sz="0" w:space="0" w:color="auto"/>
        <w:right w:val="none" w:sz="0" w:space="0" w:color="auto"/>
      </w:divBdr>
      <w:divsChild>
        <w:div w:id="2048214800">
          <w:marLeft w:val="0"/>
          <w:marRight w:val="0"/>
          <w:marTop w:val="0"/>
          <w:marBottom w:val="0"/>
          <w:divBdr>
            <w:top w:val="none" w:sz="0" w:space="0" w:color="auto"/>
            <w:left w:val="none" w:sz="0" w:space="0" w:color="auto"/>
            <w:bottom w:val="none" w:sz="0" w:space="0" w:color="auto"/>
            <w:right w:val="none" w:sz="0" w:space="0" w:color="auto"/>
          </w:divBdr>
          <w:divsChild>
            <w:div w:id="745416540">
              <w:marLeft w:val="0"/>
              <w:marRight w:val="0"/>
              <w:marTop w:val="0"/>
              <w:marBottom w:val="0"/>
              <w:divBdr>
                <w:top w:val="none" w:sz="0" w:space="0" w:color="auto"/>
                <w:left w:val="none" w:sz="0" w:space="0" w:color="auto"/>
                <w:bottom w:val="none" w:sz="0" w:space="0" w:color="auto"/>
                <w:right w:val="none" w:sz="0" w:space="0" w:color="auto"/>
              </w:divBdr>
              <w:divsChild>
                <w:div w:id="1751194046">
                  <w:marLeft w:val="0"/>
                  <w:marRight w:val="0"/>
                  <w:marTop w:val="0"/>
                  <w:marBottom w:val="0"/>
                  <w:divBdr>
                    <w:top w:val="none" w:sz="0" w:space="0" w:color="auto"/>
                    <w:left w:val="none" w:sz="0" w:space="0" w:color="auto"/>
                    <w:bottom w:val="none" w:sz="0" w:space="0" w:color="auto"/>
                    <w:right w:val="none" w:sz="0" w:space="0" w:color="auto"/>
                  </w:divBdr>
                  <w:divsChild>
                    <w:div w:id="10960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75578">
          <w:marLeft w:val="0"/>
          <w:marRight w:val="0"/>
          <w:marTop w:val="0"/>
          <w:marBottom w:val="0"/>
          <w:divBdr>
            <w:top w:val="none" w:sz="0" w:space="0" w:color="auto"/>
            <w:left w:val="none" w:sz="0" w:space="0" w:color="auto"/>
            <w:bottom w:val="none" w:sz="0" w:space="0" w:color="auto"/>
            <w:right w:val="none" w:sz="0" w:space="0" w:color="auto"/>
          </w:divBdr>
          <w:divsChild>
            <w:div w:id="1228614806">
              <w:marLeft w:val="0"/>
              <w:marRight w:val="0"/>
              <w:marTop w:val="0"/>
              <w:marBottom w:val="0"/>
              <w:divBdr>
                <w:top w:val="none" w:sz="0" w:space="0" w:color="auto"/>
                <w:left w:val="none" w:sz="0" w:space="0" w:color="auto"/>
                <w:bottom w:val="none" w:sz="0" w:space="0" w:color="auto"/>
                <w:right w:val="none" w:sz="0" w:space="0" w:color="auto"/>
              </w:divBdr>
            </w:div>
            <w:div w:id="641732703">
              <w:marLeft w:val="0"/>
              <w:marRight w:val="0"/>
              <w:marTop w:val="0"/>
              <w:marBottom w:val="0"/>
              <w:divBdr>
                <w:top w:val="none" w:sz="0" w:space="0" w:color="auto"/>
                <w:left w:val="none" w:sz="0" w:space="0" w:color="auto"/>
                <w:bottom w:val="none" w:sz="0" w:space="0" w:color="auto"/>
                <w:right w:val="none" w:sz="0" w:space="0" w:color="auto"/>
              </w:divBdr>
            </w:div>
          </w:divsChild>
        </w:div>
        <w:div w:id="24209694">
          <w:marLeft w:val="0"/>
          <w:marRight w:val="0"/>
          <w:marTop w:val="0"/>
          <w:marBottom w:val="0"/>
          <w:divBdr>
            <w:top w:val="none" w:sz="0" w:space="0" w:color="auto"/>
            <w:left w:val="none" w:sz="0" w:space="0" w:color="auto"/>
            <w:bottom w:val="none" w:sz="0" w:space="0" w:color="auto"/>
            <w:right w:val="none" w:sz="0" w:space="0" w:color="auto"/>
          </w:divBdr>
          <w:divsChild>
            <w:div w:id="145077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7681">
      <w:bodyDiv w:val="1"/>
      <w:marLeft w:val="0"/>
      <w:marRight w:val="0"/>
      <w:marTop w:val="0"/>
      <w:marBottom w:val="0"/>
      <w:divBdr>
        <w:top w:val="none" w:sz="0" w:space="0" w:color="auto"/>
        <w:left w:val="none" w:sz="0" w:space="0" w:color="auto"/>
        <w:bottom w:val="none" w:sz="0" w:space="0" w:color="auto"/>
        <w:right w:val="none" w:sz="0" w:space="0" w:color="auto"/>
      </w:divBdr>
    </w:div>
    <w:div w:id="1206019427">
      <w:bodyDiv w:val="1"/>
      <w:marLeft w:val="0"/>
      <w:marRight w:val="0"/>
      <w:marTop w:val="0"/>
      <w:marBottom w:val="0"/>
      <w:divBdr>
        <w:top w:val="none" w:sz="0" w:space="0" w:color="auto"/>
        <w:left w:val="none" w:sz="0" w:space="0" w:color="auto"/>
        <w:bottom w:val="none" w:sz="0" w:space="0" w:color="auto"/>
        <w:right w:val="none" w:sz="0" w:space="0" w:color="auto"/>
      </w:divBdr>
    </w:div>
    <w:div w:id="1210652821">
      <w:bodyDiv w:val="1"/>
      <w:marLeft w:val="0"/>
      <w:marRight w:val="0"/>
      <w:marTop w:val="0"/>
      <w:marBottom w:val="0"/>
      <w:divBdr>
        <w:top w:val="none" w:sz="0" w:space="0" w:color="auto"/>
        <w:left w:val="none" w:sz="0" w:space="0" w:color="auto"/>
        <w:bottom w:val="none" w:sz="0" w:space="0" w:color="auto"/>
        <w:right w:val="none" w:sz="0" w:space="0" w:color="auto"/>
      </w:divBdr>
    </w:div>
    <w:div w:id="1266495904">
      <w:bodyDiv w:val="1"/>
      <w:marLeft w:val="0"/>
      <w:marRight w:val="0"/>
      <w:marTop w:val="0"/>
      <w:marBottom w:val="0"/>
      <w:divBdr>
        <w:top w:val="none" w:sz="0" w:space="0" w:color="auto"/>
        <w:left w:val="none" w:sz="0" w:space="0" w:color="auto"/>
        <w:bottom w:val="none" w:sz="0" w:space="0" w:color="auto"/>
        <w:right w:val="none" w:sz="0" w:space="0" w:color="auto"/>
      </w:divBdr>
    </w:div>
    <w:div w:id="1540707393">
      <w:bodyDiv w:val="1"/>
      <w:marLeft w:val="0"/>
      <w:marRight w:val="0"/>
      <w:marTop w:val="0"/>
      <w:marBottom w:val="0"/>
      <w:divBdr>
        <w:top w:val="none" w:sz="0" w:space="0" w:color="auto"/>
        <w:left w:val="none" w:sz="0" w:space="0" w:color="auto"/>
        <w:bottom w:val="none" w:sz="0" w:space="0" w:color="auto"/>
        <w:right w:val="none" w:sz="0" w:space="0" w:color="auto"/>
      </w:divBdr>
    </w:div>
    <w:div w:id="1695033157">
      <w:bodyDiv w:val="1"/>
      <w:marLeft w:val="0"/>
      <w:marRight w:val="0"/>
      <w:marTop w:val="0"/>
      <w:marBottom w:val="0"/>
      <w:divBdr>
        <w:top w:val="none" w:sz="0" w:space="0" w:color="auto"/>
        <w:left w:val="none" w:sz="0" w:space="0" w:color="auto"/>
        <w:bottom w:val="none" w:sz="0" w:space="0" w:color="auto"/>
        <w:right w:val="none" w:sz="0" w:space="0" w:color="auto"/>
      </w:divBdr>
    </w:div>
    <w:div w:id="1764260845">
      <w:bodyDiv w:val="1"/>
      <w:marLeft w:val="0"/>
      <w:marRight w:val="0"/>
      <w:marTop w:val="0"/>
      <w:marBottom w:val="0"/>
      <w:divBdr>
        <w:top w:val="none" w:sz="0" w:space="0" w:color="auto"/>
        <w:left w:val="none" w:sz="0" w:space="0" w:color="auto"/>
        <w:bottom w:val="none" w:sz="0" w:space="0" w:color="auto"/>
        <w:right w:val="none" w:sz="0" w:space="0" w:color="auto"/>
      </w:divBdr>
    </w:div>
    <w:div w:id="213367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Student Numbers: Antonia Agunbiade 202375309 &amp; Chris Mintz 202369825</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Gee23</b:Tag>
    <b:SourceType>InternetSite</b:SourceType>
    <b:Guid>{6B501ED4-2847-46B9-B7C0-84E74EF46D37}</b:Guid>
    <b:Title>XGBoost</b:Title>
    <b:Year>2023</b:Year>
    <b:Author>
      <b:Author>
        <b:Corporate>GeeksforGeeks</b:Corporate>
      </b:Author>
    </b:Author>
    <b:YearAccessed>2024</b:YearAccessed>
    <b:MonthAccessed>August</b:MonthAccessed>
    <b:DayAccessed>18</b:DayAccessed>
    <b:URL>https://www.geeksforgeeks.org/xgboost/</b:URL>
    <b:RefOrder>1</b:RefOrder>
  </b:Source>
  <b:Source>
    <b:Tag>Ray24</b:Tag>
    <b:SourceType>InternetSite</b:SourceType>
    <b:Guid>{12CD3945-4B22-4A16-9EC7-93516A68204B}</b:Guid>
    <b:Author>
      <b:Author>
        <b:NameList>
          <b:Person>
            <b:Last>Johns</b:Last>
            <b:First>Ray</b:First>
          </b:Person>
        </b:NameList>
      </b:Author>
    </b:Author>
    <b:Title>PyTorch vs TensorFlow for Your Python Deep Learning Project</b:Title>
    <b:Year>2024</b:Year>
    <b:YearAccessed>2024</b:YearAccessed>
    <b:MonthAccessed>August</b:MonthAccessed>
    <b:DayAccessed>19</b:DayAccessed>
    <b:URL>https://realpython.com/pytorch-vs-tensorflow/#what-is-tensorflow</b:URL>
    <b:RefOrder>3</b:RefOrder>
  </b:Source>
  <b:Source>
    <b:Tag>TEN20</b:Tag>
    <b:SourceType>InternetSite</b:SourceType>
    <b:Guid>{4E6FDEDD-AB8E-44AE-9170-A81FAA87367E}</b:Guid>
    <b:Author>
      <b:Author>
        <b:Corporate>TENSORFLOW</b:Corporate>
      </b:Author>
    </b:Author>
    <b:Title>ssd_mobilenet_v2</b:Title>
    <b:Year>2020</b:Year>
    <b:YearAccessed>2024</b:YearAccessed>
    <b:MonthAccessed>August</b:MonthAccessed>
    <b:DayAccessed>19</b:DayAccessed>
    <b:URL>https://www.kaggle.com/models/tensorflow/ssd-mobilenet-v2/tensorFlow2/ssd-mobilenet-v2/1?tfhub-redirect=true</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CAB923-EA9C-4A4A-B808-128F1C299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2834</Words>
  <Characters>16155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Report for 771948_A23_T3A Final Assignment</vt:lpstr>
    </vt:vector>
  </TitlesOfParts>
  <Company>Computacenter</Company>
  <LinksUpToDate>false</LinksUpToDate>
  <CharactersWithSpaces>18952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 771948_A23_T3A Final Assignment</dc:title>
  <dc:subject>Discovering Machine Learning &amp; Deep Learning Approaches to Two Data Prediction Tasks with Analysis of Effectiveness (August 2024)</dc:subject>
  <dc:creator/>
  <cp:keywords/>
  <dc:description/>
  <cp:lastModifiedBy>Chris Mintz</cp:lastModifiedBy>
  <cp:revision>35</cp:revision>
  <dcterms:created xsi:type="dcterms:W3CDTF">2024-08-22T15:44:00Z</dcterms:created>
  <dcterms:modified xsi:type="dcterms:W3CDTF">2024-08-22T23:11:00Z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210e4fd-1ff5-4324-97e9-6e0860215bae_Enabled">
    <vt:lpwstr>true</vt:lpwstr>
  </property>
  <property fmtid="{D5CDD505-2E9C-101B-9397-08002B2CF9AE}" pid="3" name="MSIP_Label_d210e4fd-1ff5-4324-97e9-6e0860215bae_SetDate">
    <vt:lpwstr>2024-08-18T16:29:56Z</vt:lpwstr>
  </property>
  <property fmtid="{D5CDD505-2E9C-101B-9397-08002B2CF9AE}" pid="4" name="MSIP_Label_d210e4fd-1ff5-4324-97e9-6e0860215bae_Method">
    <vt:lpwstr>Standard</vt:lpwstr>
  </property>
  <property fmtid="{D5CDD505-2E9C-101B-9397-08002B2CF9AE}" pid="5" name="MSIP_Label_d210e4fd-1ff5-4324-97e9-6e0860215bae_Name">
    <vt:lpwstr>d210e4fd-1ff5-4324-97e9-6e0860215bae</vt:lpwstr>
  </property>
  <property fmtid="{D5CDD505-2E9C-101B-9397-08002B2CF9AE}" pid="6" name="MSIP_Label_d210e4fd-1ff5-4324-97e9-6e0860215bae_SiteId">
    <vt:lpwstr>8e656664-5f36-4a5b-954c-c5405fd29206</vt:lpwstr>
  </property>
  <property fmtid="{D5CDD505-2E9C-101B-9397-08002B2CF9AE}" pid="7" name="MSIP_Label_d210e4fd-1ff5-4324-97e9-6e0860215bae_ActionId">
    <vt:lpwstr>74e7fa60-44e2-43be-8c92-428789cacfc0</vt:lpwstr>
  </property>
  <property fmtid="{D5CDD505-2E9C-101B-9397-08002B2CF9AE}" pid="8" name="MSIP_Label_d210e4fd-1ff5-4324-97e9-6e0860215bae_ContentBits">
    <vt:lpwstr>0</vt:lpwstr>
  </property>
</Properties>
</file>