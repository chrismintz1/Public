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EndPr/>
      <w:sdtContent>
        <w:p w14:paraId="0708C14A" w14:textId="5805461A" w:rsidR="00890884" w:rsidRDefault="00890884">
          <w:r>
            <w:rPr>
              <w:noProof/>
            </w:rPr>
            <mc:AlternateContent>
              <mc:Choice Requires="wpg">
                <w:drawing>
                  <wp:anchor distT="0" distB="0" distL="114300" distR="114300" simplePos="0" relativeHeight="251663360"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827424" id="Group 51"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C0E5510" w14:textId="018F0AA3" w:rsidR="00890884" w:rsidRDefault="006D38BF">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08AECFAA" w:rsidR="00890884" w:rsidRDefault="00D86C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Numbers: </w:t>
                                    </w:r>
                                    <w:r w:rsidR="00132113">
                                      <w:rPr>
                                        <w:color w:val="595959" w:themeColor="text1" w:themeTint="A6"/>
                                        <w:sz w:val="18"/>
                                        <w:szCs w:val="18"/>
                                      </w:rPr>
                                      <w:t>202375309 &amp;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C0E5510" w14:textId="018F0AA3" w:rsidR="00890884" w:rsidRDefault="006D38BF">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08AECFAA" w:rsidR="00890884" w:rsidRDefault="004C6A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5B59">
                                <w:rPr>
                                  <w:color w:val="595959" w:themeColor="text1" w:themeTint="A6"/>
                                  <w:sz w:val="18"/>
                                  <w:szCs w:val="18"/>
                                </w:rPr>
                                <w:t xml:space="preserve">Student Numbers: </w:t>
                              </w:r>
                              <w:r w:rsidR="00132113">
                                <w:rPr>
                                  <w:color w:val="595959" w:themeColor="text1" w:themeTint="A6"/>
                                  <w:sz w:val="18"/>
                                  <w:szCs w:val="18"/>
                                </w:rPr>
                                <w:t>202375309 &amp;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1712F6F3" w:rsidR="00890884" w:rsidRDefault="002358E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04C32DE6" w:rsidR="00890884" w:rsidRDefault="006D38BF">
                                    <w:pPr>
                                      <w:jc w:val="right"/>
                                      <w:rPr>
                                        <w:smallCaps/>
                                        <w:color w:val="404040" w:themeColor="text1" w:themeTint="BF"/>
                                        <w:sz w:val="36"/>
                                        <w:szCs w:val="36"/>
                                      </w:rPr>
                                    </w:pPr>
                                    <w:r>
                                      <w:rPr>
                                        <w:color w:val="404040" w:themeColor="text1" w:themeTint="BF"/>
                                        <w:sz w:val="36"/>
                                        <w:szCs w:val="36"/>
                                      </w:rPr>
                                      <w:t>August 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2FE5D95" id="_x0000_t202" coordsize="21600,21600" o:spt="202" path="m,l,21600r21600,l21600,xe">
                    <v:stroke joinstyle="miter"/>
                    <v:path gradientshapeok="t" o:connecttype="rect"/>
                  </v:shapetype>
                  <v:shape id="Text Box 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1712F6F3" w:rsidR="00890884" w:rsidRDefault="002358E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C32258" w14:textId="04C32DE6" w:rsidR="00890884" w:rsidRDefault="006D38BF">
                              <w:pPr>
                                <w:jc w:val="right"/>
                                <w:rPr>
                                  <w:smallCaps/>
                                  <w:color w:val="404040" w:themeColor="text1" w:themeTint="BF"/>
                                  <w:sz w:val="36"/>
                                  <w:szCs w:val="36"/>
                                </w:rPr>
                              </w:pPr>
                              <w:r>
                                <w:rPr>
                                  <w:color w:val="404040" w:themeColor="text1" w:themeTint="BF"/>
                                  <w:sz w:val="36"/>
                                  <w:szCs w:val="36"/>
                                </w:rPr>
                                <w:t>August 2024</w:t>
                              </w:r>
                            </w:p>
                          </w:sdtContent>
                        </w:sdt>
                      </w:txbxContent>
                    </v:textbox>
                    <w10:wrap type="square" anchorx="page" anchory="page"/>
                  </v:shape>
                </w:pict>
              </mc:Fallback>
            </mc:AlternateContent>
          </w:r>
        </w:p>
        <w:p w14:paraId="07AB5EA0" w14:textId="77777777" w:rsidR="006D38BF" w:rsidRDefault="00890884">
          <w:r>
            <w:br w:type="page"/>
          </w:r>
          <w:commentRangeStart w:id="0"/>
          <w:commentRangeEnd w:id="0"/>
          <w:r w:rsidR="002358E9">
            <w:rPr>
              <w:rStyle w:val="CommentReference"/>
            </w:rPr>
            <w:commentReference w:id="0"/>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29B2B8A3" w14:textId="51F35BEE" w:rsidR="008E5B59"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043314" w:history="1">
            <w:r w:rsidR="008E5B59" w:rsidRPr="00AF4CA3">
              <w:rPr>
                <w:rStyle w:val="Hyperlink"/>
                <w:noProof/>
              </w:rPr>
              <w:t>Introduction and Background:</w:t>
            </w:r>
            <w:r w:rsidR="008E5B59">
              <w:rPr>
                <w:noProof/>
                <w:webHidden/>
              </w:rPr>
              <w:tab/>
            </w:r>
            <w:r w:rsidR="008E5B59">
              <w:rPr>
                <w:noProof/>
                <w:webHidden/>
              </w:rPr>
              <w:fldChar w:fldCharType="begin"/>
            </w:r>
            <w:r w:rsidR="008E5B59">
              <w:rPr>
                <w:noProof/>
                <w:webHidden/>
              </w:rPr>
              <w:instrText xml:space="preserve"> PAGEREF _Toc175043314 \h </w:instrText>
            </w:r>
            <w:r w:rsidR="008E5B59">
              <w:rPr>
                <w:noProof/>
                <w:webHidden/>
              </w:rPr>
            </w:r>
            <w:r w:rsidR="008E5B59">
              <w:rPr>
                <w:noProof/>
                <w:webHidden/>
              </w:rPr>
              <w:fldChar w:fldCharType="separate"/>
            </w:r>
            <w:r w:rsidR="008E5B59">
              <w:rPr>
                <w:noProof/>
                <w:webHidden/>
              </w:rPr>
              <w:t>2</w:t>
            </w:r>
            <w:r w:rsidR="008E5B59">
              <w:rPr>
                <w:noProof/>
                <w:webHidden/>
              </w:rPr>
              <w:fldChar w:fldCharType="end"/>
            </w:r>
          </w:hyperlink>
        </w:p>
        <w:p w14:paraId="48620714" w14:textId="1E763F68" w:rsidR="008E5B59" w:rsidRDefault="00D86CD3">
          <w:pPr>
            <w:pStyle w:val="TOC2"/>
            <w:tabs>
              <w:tab w:val="right" w:leader="dot" w:pos="9016"/>
            </w:tabs>
            <w:rPr>
              <w:rFonts w:eastAsiaTheme="minorEastAsia"/>
              <w:noProof/>
              <w:sz w:val="24"/>
              <w:szCs w:val="24"/>
              <w:lang w:eastAsia="en-GB"/>
            </w:rPr>
          </w:pPr>
          <w:hyperlink w:anchor="_Toc175043315" w:history="1">
            <w:r w:rsidR="008E5B59" w:rsidRPr="00AF4CA3">
              <w:rPr>
                <w:rStyle w:val="Hyperlink"/>
                <w:noProof/>
              </w:rPr>
              <w:t>Dataset Overview and Preprocessing:</w:t>
            </w:r>
            <w:r w:rsidR="008E5B59">
              <w:rPr>
                <w:noProof/>
                <w:webHidden/>
              </w:rPr>
              <w:tab/>
            </w:r>
            <w:r w:rsidR="008E5B59">
              <w:rPr>
                <w:noProof/>
                <w:webHidden/>
              </w:rPr>
              <w:fldChar w:fldCharType="begin"/>
            </w:r>
            <w:r w:rsidR="008E5B59">
              <w:rPr>
                <w:noProof/>
                <w:webHidden/>
              </w:rPr>
              <w:instrText xml:space="preserve"> PAGEREF _Toc175043315 \h </w:instrText>
            </w:r>
            <w:r w:rsidR="008E5B59">
              <w:rPr>
                <w:noProof/>
                <w:webHidden/>
              </w:rPr>
            </w:r>
            <w:r w:rsidR="008E5B59">
              <w:rPr>
                <w:noProof/>
                <w:webHidden/>
              </w:rPr>
              <w:fldChar w:fldCharType="separate"/>
            </w:r>
            <w:r w:rsidR="008E5B59">
              <w:rPr>
                <w:noProof/>
                <w:webHidden/>
              </w:rPr>
              <w:t>3</w:t>
            </w:r>
            <w:r w:rsidR="008E5B59">
              <w:rPr>
                <w:noProof/>
                <w:webHidden/>
              </w:rPr>
              <w:fldChar w:fldCharType="end"/>
            </w:r>
          </w:hyperlink>
        </w:p>
        <w:p w14:paraId="73B65724" w14:textId="2BFEFC8C" w:rsidR="008E5B59" w:rsidRDefault="00D86CD3">
          <w:pPr>
            <w:pStyle w:val="TOC2"/>
            <w:tabs>
              <w:tab w:val="right" w:leader="dot" w:pos="9016"/>
            </w:tabs>
            <w:rPr>
              <w:rFonts w:eastAsiaTheme="minorEastAsia"/>
              <w:noProof/>
              <w:sz w:val="24"/>
              <w:szCs w:val="24"/>
              <w:lang w:eastAsia="en-GB"/>
            </w:rPr>
          </w:pPr>
          <w:hyperlink w:anchor="_Toc175043316" w:history="1">
            <w:r w:rsidR="008E5B59" w:rsidRPr="00AF4CA3">
              <w:rPr>
                <w:rStyle w:val="Hyperlink"/>
                <w:noProof/>
              </w:rPr>
              <w:t>Task 1: Numerical and Categorical Classification</w:t>
            </w:r>
            <w:r w:rsidR="008E5B59">
              <w:rPr>
                <w:noProof/>
                <w:webHidden/>
              </w:rPr>
              <w:tab/>
            </w:r>
            <w:r w:rsidR="008E5B59">
              <w:rPr>
                <w:noProof/>
                <w:webHidden/>
              </w:rPr>
              <w:fldChar w:fldCharType="begin"/>
            </w:r>
            <w:r w:rsidR="008E5B59">
              <w:rPr>
                <w:noProof/>
                <w:webHidden/>
              </w:rPr>
              <w:instrText xml:space="preserve"> PAGEREF _Toc175043316 \h </w:instrText>
            </w:r>
            <w:r w:rsidR="008E5B59">
              <w:rPr>
                <w:noProof/>
                <w:webHidden/>
              </w:rPr>
            </w:r>
            <w:r w:rsidR="008E5B59">
              <w:rPr>
                <w:noProof/>
                <w:webHidden/>
              </w:rPr>
              <w:fldChar w:fldCharType="separate"/>
            </w:r>
            <w:r w:rsidR="008E5B59">
              <w:rPr>
                <w:noProof/>
                <w:webHidden/>
              </w:rPr>
              <w:t>4</w:t>
            </w:r>
            <w:r w:rsidR="008E5B59">
              <w:rPr>
                <w:noProof/>
                <w:webHidden/>
              </w:rPr>
              <w:fldChar w:fldCharType="end"/>
            </w:r>
          </w:hyperlink>
        </w:p>
        <w:p w14:paraId="3539E7DB" w14:textId="32B83EDF" w:rsidR="008E5B59" w:rsidRDefault="00D86CD3">
          <w:pPr>
            <w:pStyle w:val="TOC2"/>
            <w:tabs>
              <w:tab w:val="right" w:leader="dot" w:pos="9016"/>
            </w:tabs>
            <w:rPr>
              <w:rFonts w:eastAsiaTheme="minorEastAsia"/>
              <w:noProof/>
              <w:sz w:val="24"/>
              <w:szCs w:val="24"/>
              <w:lang w:eastAsia="en-GB"/>
            </w:rPr>
          </w:pPr>
          <w:hyperlink w:anchor="_Toc175043317" w:history="1">
            <w:r w:rsidR="008E5B59" w:rsidRPr="00AF4CA3">
              <w:rPr>
                <w:rStyle w:val="Hyperlink"/>
                <w:noProof/>
              </w:rPr>
              <w:t>Task 2: Multi-label Image-based Digit Classification</w:t>
            </w:r>
            <w:r w:rsidR="008E5B59">
              <w:rPr>
                <w:noProof/>
                <w:webHidden/>
              </w:rPr>
              <w:tab/>
            </w:r>
            <w:r w:rsidR="008E5B59">
              <w:rPr>
                <w:noProof/>
                <w:webHidden/>
              </w:rPr>
              <w:fldChar w:fldCharType="begin"/>
            </w:r>
            <w:r w:rsidR="008E5B59">
              <w:rPr>
                <w:noProof/>
                <w:webHidden/>
              </w:rPr>
              <w:instrText xml:space="preserve"> PAGEREF _Toc175043317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09808611" w14:textId="124D3E37" w:rsidR="008E5B59" w:rsidRDefault="00D86CD3">
          <w:pPr>
            <w:pStyle w:val="TOC2"/>
            <w:tabs>
              <w:tab w:val="right" w:leader="dot" w:pos="9016"/>
            </w:tabs>
            <w:rPr>
              <w:rFonts w:eastAsiaTheme="minorEastAsia"/>
              <w:noProof/>
              <w:sz w:val="24"/>
              <w:szCs w:val="24"/>
              <w:lang w:eastAsia="en-GB"/>
            </w:rPr>
          </w:pPr>
          <w:hyperlink w:anchor="_Toc175043318" w:history="1">
            <w:r w:rsidR="008E5B59" w:rsidRPr="00AF4CA3">
              <w:rPr>
                <w:rStyle w:val="Hyperlink"/>
                <w:noProof/>
              </w:rPr>
              <w:t>Results and Discussion:</w:t>
            </w:r>
            <w:r w:rsidR="008E5B59">
              <w:rPr>
                <w:noProof/>
                <w:webHidden/>
              </w:rPr>
              <w:tab/>
            </w:r>
            <w:r w:rsidR="008E5B59">
              <w:rPr>
                <w:noProof/>
                <w:webHidden/>
              </w:rPr>
              <w:fldChar w:fldCharType="begin"/>
            </w:r>
            <w:r w:rsidR="008E5B59">
              <w:rPr>
                <w:noProof/>
                <w:webHidden/>
              </w:rPr>
              <w:instrText xml:space="preserve"> PAGEREF _Toc175043318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22A3F4EC" w14:textId="6A46FE8C" w:rsidR="008E5B59" w:rsidRDefault="00D86CD3">
          <w:pPr>
            <w:pStyle w:val="TOC2"/>
            <w:tabs>
              <w:tab w:val="right" w:leader="dot" w:pos="9016"/>
            </w:tabs>
            <w:rPr>
              <w:rFonts w:eastAsiaTheme="minorEastAsia"/>
              <w:noProof/>
              <w:sz w:val="24"/>
              <w:szCs w:val="24"/>
              <w:lang w:eastAsia="en-GB"/>
            </w:rPr>
          </w:pPr>
          <w:hyperlink w:anchor="_Toc175043319" w:history="1">
            <w:r w:rsidR="008E5B59" w:rsidRPr="00AF4CA3">
              <w:rPr>
                <w:rStyle w:val="Hyperlink"/>
                <w:noProof/>
              </w:rPr>
              <w:t>Model Comparison and Selection:</w:t>
            </w:r>
            <w:r w:rsidR="008E5B59">
              <w:rPr>
                <w:noProof/>
                <w:webHidden/>
              </w:rPr>
              <w:tab/>
            </w:r>
            <w:r w:rsidR="008E5B59">
              <w:rPr>
                <w:noProof/>
                <w:webHidden/>
              </w:rPr>
              <w:fldChar w:fldCharType="begin"/>
            </w:r>
            <w:r w:rsidR="008E5B59">
              <w:rPr>
                <w:noProof/>
                <w:webHidden/>
              </w:rPr>
              <w:instrText xml:space="preserve"> PAGEREF _Toc175043319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06F7C4CD" w14:textId="0D7FB274" w:rsidR="008E5B59" w:rsidRDefault="00D86CD3">
          <w:pPr>
            <w:pStyle w:val="TOC2"/>
            <w:tabs>
              <w:tab w:val="right" w:leader="dot" w:pos="9016"/>
            </w:tabs>
            <w:rPr>
              <w:rFonts w:eastAsiaTheme="minorEastAsia"/>
              <w:noProof/>
              <w:sz w:val="24"/>
              <w:szCs w:val="24"/>
              <w:lang w:eastAsia="en-GB"/>
            </w:rPr>
          </w:pPr>
          <w:hyperlink w:anchor="_Toc175043320" w:history="1">
            <w:r w:rsidR="008E5B59" w:rsidRPr="00AF4CA3">
              <w:rPr>
                <w:rStyle w:val="Hyperlink"/>
                <w:noProof/>
              </w:rPr>
              <w:t>Conclusion:</w:t>
            </w:r>
            <w:r w:rsidR="008E5B59">
              <w:rPr>
                <w:noProof/>
                <w:webHidden/>
              </w:rPr>
              <w:tab/>
            </w:r>
            <w:r w:rsidR="008E5B59">
              <w:rPr>
                <w:noProof/>
                <w:webHidden/>
              </w:rPr>
              <w:fldChar w:fldCharType="begin"/>
            </w:r>
            <w:r w:rsidR="008E5B59">
              <w:rPr>
                <w:noProof/>
                <w:webHidden/>
              </w:rPr>
              <w:instrText xml:space="preserve"> PAGEREF _Toc175043320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6A458F63" w14:textId="1C6790F7" w:rsidR="008E5B59" w:rsidRDefault="00D86CD3">
          <w:pPr>
            <w:pStyle w:val="TOC2"/>
            <w:tabs>
              <w:tab w:val="right" w:leader="dot" w:pos="9016"/>
            </w:tabs>
            <w:rPr>
              <w:rFonts w:eastAsiaTheme="minorEastAsia"/>
              <w:noProof/>
              <w:sz w:val="24"/>
              <w:szCs w:val="24"/>
              <w:lang w:eastAsia="en-GB"/>
            </w:rPr>
          </w:pPr>
          <w:hyperlink w:anchor="_Toc175043321" w:history="1">
            <w:r w:rsidR="008E5B59" w:rsidRPr="00AF4CA3">
              <w:rPr>
                <w:rStyle w:val="Hyperlink"/>
                <w:noProof/>
              </w:rPr>
              <w:t>Collaboration:</w:t>
            </w:r>
            <w:r w:rsidR="008E5B59">
              <w:rPr>
                <w:noProof/>
                <w:webHidden/>
              </w:rPr>
              <w:tab/>
            </w:r>
            <w:r w:rsidR="008E5B59">
              <w:rPr>
                <w:noProof/>
                <w:webHidden/>
              </w:rPr>
              <w:fldChar w:fldCharType="begin"/>
            </w:r>
            <w:r w:rsidR="008E5B59">
              <w:rPr>
                <w:noProof/>
                <w:webHidden/>
              </w:rPr>
              <w:instrText xml:space="preserve"> PAGEREF _Toc175043321 \h </w:instrText>
            </w:r>
            <w:r w:rsidR="008E5B59">
              <w:rPr>
                <w:noProof/>
                <w:webHidden/>
              </w:rPr>
            </w:r>
            <w:r w:rsidR="008E5B59">
              <w:rPr>
                <w:noProof/>
                <w:webHidden/>
              </w:rPr>
              <w:fldChar w:fldCharType="separate"/>
            </w:r>
            <w:r w:rsidR="008E5B59">
              <w:rPr>
                <w:noProof/>
                <w:webHidden/>
              </w:rPr>
              <w:t>5</w:t>
            </w:r>
            <w:r w:rsidR="008E5B59">
              <w:rPr>
                <w:noProof/>
                <w:webHidden/>
              </w:rPr>
              <w:fldChar w:fldCharType="end"/>
            </w:r>
          </w:hyperlink>
        </w:p>
        <w:p w14:paraId="75282A18" w14:textId="099ABB89"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1" w:name="_Toc174906713"/>
      <w:bookmarkStart w:id="2" w:name="_Toc175043314"/>
      <w:r>
        <w:lastRenderedPageBreak/>
        <w:t>Introduction and Background:</w:t>
      </w:r>
      <w:bookmarkEnd w:id="1"/>
      <w:bookmarkEnd w:id="2"/>
      <w:r>
        <w:t xml:space="preserve"> </w:t>
      </w:r>
    </w:p>
    <w:p w14:paraId="0720AE30" w14:textId="68E6703A"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del w:id="3" w:author="Chris Mintz" w:date="2024-08-20T07:58:00Z" w16du:dateUtc="2024-08-20T11:58:00Z">
        <w:r w:rsidR="00486128" w:rsidDel="00744728">
          <w:delText>a simple</w:delText>
        </w:r>
      </w:del>
      <w:ins w:id="4" w:author="Chris Mintz" w:date="2024-08-20T07:58:00Z" w16du:dateUtc="2024-08-20T11:58:00Z">
        <w:r w:rsidR="00744728">
          <w:t>one</w:t>
        </w:r>
      </w:ins>
      <w:r w:rsidR="00486128">
        <w:t xml:space="preserve"> classification problem </w:t>
      </w:r>
      <w:ins w:id="5" w:author="Chris Mintz" w:date="2024-08-20T07:59:00Z" w16du:dateUtc="2024-08-20T11:59:00Z">
        <w:r w:rsidR="00735F1D">
          <w:t xml:space="preserve">(Task 1) </w:t>
        </w:r>
      </w:ins>
      <w:r w:rsidR="00486128">
        <w:t xml:space="preserve">and </w:t>
      </w:r>
      <w:del w:id="6" w:author="Chris Mintz" w:date="2024-08-20T07:58:00Z" w16du:dateUtc="2024-08-20T11:58:00Z">
        <w:r w:rsidR="00486128" w:rsidDel="00CA7745">
          <w:delText xml:space="preserve">a </w:delText>
        </w:r>
      </w:del>
      <w:ins w:id="7" w:author="Chris Mintz" w:date="2024-08-20T07:58:00Z" w16du:dateUtc="2024-08-20T11:58:00Z">
        <w:r w:rsidR="00CA7745">
          <w:t>one</w:t>
        </w:r>
        <w:r w:rsidR="00CA7745">
          <w:t xml:space="preserve"> </w:t>
        </w:r>
      </w:ins>
      <w:proofErr w:type="spellStart"/>
      <w:r w:rsidR="00486128">
        <w:t>mutli</w:t>
      </w:r>
      <w:proofErr w:type="spellEnd"/>
      <w:r w:rsidR="00486128">
        <w:t>-label</w:t>
      </w:r>
      <w:r w:rsidR="006F52B3">
        <w:t xml:space="preserve"> image-based digit classification</w:t>
      </w:r>
      <w:ins w:id="8" w:author="Chris Mintz" w:date="2024-08-20T07:59:00Z" w16du:dateUtc="2024-08-20T11:59:00Z">
        <w:r w:rsidR="00735F1D">
          <w:t xml:space="preserve"> (Task 2)</w:t>
        </w:r>
      </w:ins>
      <w:r w:rsidR="006F52B3">
        <w:t>. Delving into the intricacies of classification</w:t>
      </w:r>
      <w:del w:id="9" w:author="Chris Mintz" w:date="2024-08-20T07:59:00Z" w16du:dateUtc="2024-08-20T11:59:00Z">
        <w:r w:rsidR="00015660" w:rsidDel="00FA03B8">
          <w:delText>,</w:delText>
        </w:r>
        <w:r w:rsidR="00AD0CE4" w:rsidDel="00FA03B8">
          <w:delText xml:space="preserve"> </w:delText>
        </w:r>
      </w:del>
      <w:ins w:id="10" w:author="Chris Mintz" w:date="2024-08-20T07:59:00Z" w16du:dateUtc="2024-08-20T11:59:00Z">
        <w:r w:rsidR="00FA03B8">
          <w:t xml:space="preserve"> and</w:t>
        </w:r>
        <w:r w:rsidR="00FA03B8">
          <w:t xml:space="preserve"> </w:t>
        </w:r>
      </w:ins>
      <w:r w:rsidR="00AD0CE4">
        <w:t xml:space="preserve">its pivotal role in </w:t>
      </w:r>
      <w:del w:id="11" w:author="Chris Mintz" w:date="2024-08-20T07:59:00Z" w16du:dateUtc="2024-08-20T11:59:00Z">
        <w:r w:rsidR="00AD0CE4" w:rsidDel="00FA03B8">
          <w:delText xml:space="preserve">unravelling </w:delText>
        </w:r>
      </w:del>
      <w:ins w:id="12" w:author="Chris Mintz" w:date="2024-08-20T07:59:00Z" w16du:dateUtc="2024-08-20T11:59:00Z">
        <w:r w:rsidR="00FA03B8">
          <w:t xml:space="preserve">discovering </w:t>
        </w:r>
      </w:ins>
      <w:r w:rsidR="00AD0CE4">
        <w:t>patterns within data</w:t>
      </w:r>
      <w:r w:rsidR="00015660">
        <w:t xml:space="preserve"> and the creation of machine learning models </w:t>
      </w:r>
      <w:del w:id="13" w:author="Chris Mintz" w:date="2024-08-20T08:00:00Z" w16du:dateUtc="2024-08-20T12:00:00Z">
        <w:r w:rsidR="00015660" w:rsidDel="00946FF5">
          <w:delText>creating the world of AI as we currently know</w:delText>
        </w:r>
      </w:del>
      <w:ins w:id="14" w:author="Chris Mintz" w:date="2024-08-20T08:00:00Z" w16du:dateUtc="2024-08-20T12:00:00Z">
        <w:r w:rsidR="00946FF5">
          <w:t xml:space="preserve">to help create predictive labelling capabilities for </w:t>
        </w:r>
        <w:r w:rsidR="00483057">
          <w:t>unknown data of the same class</w:t>
        </w:r>
      </w:ins>
      <w:r w:rsidR="00015660">
        <w:t xml:space="preserve">.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4A5D2A6F" w:rsidR="00067B77" w:rsidRDefault="00067B77" w:rsidP="00883735">
      <w:r>
        <w:t>Classification, at its core, is the task of assigning predefined labels or categories to instances based on their inherent char</w:t>
      </w:r>
      <w:r w:rsidR="008F6251">
        <w:t>acteristics</w:t>
      </w:r>
      <w:r w:rsidR="00F74AB5">
        <w:t xml:space="preserve">. It serves </w:t>
      </w:r>
      <w:r w:rsidR="00AE3EB7">
        <w:t>as the backbone of numerous real-word applications</w:t>
      </w:r>
      <w:del w:id="15" w:author="Chris Mintz" w:date="2024-08-20T08:03:00Z" w16du:dateUtc="2024-08-20T12:03:00Z">
        <w:r w:rsidR="00AE3EB7" w:rsidDel="00FC0748">
          <w:delText>,</w:delText>
        </w:r>
      </w:del>
      <w:r w:rsidR="00AE3EB7">
        <w:t xml:space="preserve"> </w:t>
      </w:r>
      <w:del w:id="16" w:author="Chris Mintz" w:date="2024-08-20T08:03:00Z" w16du:dateUtc="2024-08-20T12:03:00Z">
        <w:r w:rsidR="00AE3EB7" w:rsidDel="00FC0748">
          <w:delText xml:space="preserve">ranging </w:delText>
        </w:r>
      </w:del>
      <w:ins w:id="17" w:author="Chris Mintz" w:date="2024-08-20T08:03:00Z" w16du:dateUtc="2024-08-20T12:03:00Z">
        <w:r w:rsidR="00FC0748">
          <w:t xml:space="preserve">including but not limited to, </w:t>
        </w:r>
      </w:ins>
      <w:del w:id="18" w:author="Chris Mintz" w:date="2024-08-20T08:03:00Z" w16du:dateUtc="2024-08-20T12:03:00Z">
        <w:r w:rsidR="00AE3EB7" w:rsidDel="00FC0748">
          <w:delText xml:space="preserve">from </w:delText>
        </w:r>
      </w:del>
      <w:r w:rsidR="00AE3EB7">
        <w:t>spam email detection</w:t>
      </w:r>
      <w:ins w:id="19" w:author="Chris Mintz" w:date="2024-08-20T08:03:00Z" w16du:dateUtc="2024-08-20T12:03:00Z">
        <w:r w:rsidR="008C3504">
          <w:t xml:space="preserve">, </w:t>
        </w:r>
      </w:ins>
      <w:del w:id="20" w:author="Chris Mintz" w:date="2024-08-20T08:03:00Z" w16du:dateUtc="2024-08-20T12:03:00Z">
        <w:r w:rsidR="00AE3EB7" w:rsidDel="008C3504">
          <w:delText xml:space="preserve"> and </w:delText>
        </w:r>
      </w:del>
      <w:r w:rsidR="00AE3EB7">
        <w:t>sentiment analysis</w:t>
      </w:r>
      <w:del w:id="21" w:author="Chris Mintz" w:date="2024-08-20T08:03:00Z" w16du:dateUtc="2024-08-20T12:03:00Z">
        <w:r w:rsidR="00AE3EB7" w:rsidDel="008C3504">
          <w:delText xml:space="preserve"> to </w:delText>
        </w:r>
      </w:del>
      <w:ins w:id="22" w:author="Chris Mintz" w:date="2024-08-20T08:03:00Z" w16du:dateUtc="2024-08-20T12:03:00Z">
        <w:r w:rsidR="008C3504">
          <w:t xml:space="preserve">, </w:t>
        </w:r>
      </w:ins>
      <w:r w:rsidR="00AE3EB7">
        <w:t xml:space="preserve">medical diagnosis and fraud prevention. The ability to accurately categorize data </w:t>
      </w:r>
      <w:del w:id="23" w:author="Chris Mintz" w:date="2024-08-20T08:04:00Z" w16du:dateUtc="2024-08-20T12:04:00Z">
        <w:r w:rsidR="00B90820" w:rsidDel="008C3504">
          <w:delText xml:space="preserve">empowers </w:delText>
        </w:r>
      </w:del>
      <w:ins w:id="24" w:author="Chris Mintz" w:date="2024-08-20T08:04:00Z" w16du:dateUtc="2024-08-20T12:04:00Z">
        <w:r w:rsidR="008C3504">
          <w:t xml:space="preserve">enables </w:t>
        </w:r>
      </w:ins>
      <w:r w:rsidR="00B90820">
        <w:t xml:space="preserve">machines to make informed decisions, automate </w:t>
      </w:r>
      <w:ins w:id="25" w:author="Chris Mintz" w:date="2024-08-20T08:04:00Z" w16du:dateUtc="2024-08-20T12:04:00Z">
        <w:r w:rsidR="00EF0A6E">
          <w:t xml:space="preserve">sorting and categorizing </w:t>
        </w:r>
      </w:ins>
      <w:r w:rsidR="00B90820">
        <w:t xml:space="preserve">processes, and extract valuable insights that drive innovation and </w:t>
      </w:r>
      <w:del w:id="26" w:author="Chris Mintz" w:date="2024-08-20T08:04:00Z" w16du:dateUtc="2024-08-20T12:04:00Z">
        <w:r w:rsidR="00B90820" w:rsidDel="009D615D">
          <w:delText xml:space="preserve">progress </w:delText>
        </w:r>
      </w:del>
      <w:ins w:id="27" w:author="Chris Mintz" w:date="2024-08-20T08:04:00Z" w16du:dateUtc="2024-08-20T12:04:00Z">
        <w:r w:rsidR="009D615D">
          <w:t>improved efficiency</w:t>
        </w:r>
        <w:r w:rsidR="009D615D">
          <w:t xml:space="preserve"> </w:t>
        </w:r>
      </w:ins>
      <w:r w:rsidR="00B90820">
        <w:t xml:space="preserve">across diverse domains. </w:t>
      </w:r>
    </w:p>
    <w:p w14:paraId="4BDFE6C9" w14:textId="6E5AE48D" w:rsidR="007D7E31" w:rsidRDefault="007D7E31" w:rsidP="00883735">
      <w:pPr>
        <w:rPr>
          <w:b/>
          <w:bCs/>
          <w:i/>
          <w:iCs/>
        </w:rPr>
      </w:pPr>
      <w:r>
        <w:rPr>
          <w:b/>
          <w:bCs/>
          <w:i/>
          <w:iCs/>
        </w:rPr>
        <w:t xml:space="preserve">Project purpose and objectives: </w:t>
      </w:r>
    </w:p>
    <w:p w14:paraId="32110BC2" w14:textId="5CBB053D" w:rsidR="005652D4" w:rsidRPr="005652D4" w:rsidRDefault="005652D4" w:rsidP="005652D4">
      <w:r w:rsidRPr="005652D4">
        <w:t xml:space="preserve">The focal point of this project is to harness </w:t>
      </w:r>
      <w:del w:id="28" w:author="Chris Mintz" w:date="2024-08-20T08:05:00Z" w16du:dateUtc="2024-08-20T12:05:00Z">
        <w:r w:rsidRPr="005652D4" w:rsidDel="00427578">
          <w:delText>the power of</w:delText>
        </w:r>
      </w:del>
      <w:ins w:id="29" w:author="Chris Mintz" w:date="2024-08-20T08:05:00Z" w16du:dateUtc="2024-08-20T12:05:00Z">
        <w:r w:rsidR="00427578">
          <w:t>existing</w:t>
        </w:r>
      </w:ins>
      <w:r w:rsidRPr="005652D4">
        <w:t xml:space="preserve"> machine and deep learning </w:t>
      </w:r>
      <w:del w:id="30" w:author="Chris Mintz" w:date="2024-08-20T08:05:00Z" w16du:dateUtc="2024-08-20T12:05:00Z">
        <w:r w:rsidRPr="005652D4" w:rsidDel="00427578">
          <w:delText xml:space="preserve">algorithms </w:delText>
        </w:r>
      </w:del>
      <w:ins w:id="31" w:author="Chris Mintz" w:date="2024-08-20T08:05:00Z" w16du:dateUtc="2024-08-20T12:05:00Z">
        <w:r w:rsidR="00427578">
          <w:t>approaches</w:t>
        </w:r>
      </w:ins>
      <w:ins w:id="32" w:author="Chris Mintz" w:date="2024-08-20T08:06:00Z" w16du:dateUtc="2024-08-20T12:06:00Z">
        <w:r w:rsidR="00427578">
          <w:t xml:space="preserve"> and methodologies</w:t>
        </w:r>
      </w:ins>
      <w:ins w:id="33" w:author="Chris Mintz" w:date="2024-08-20T08:05:00Z" w16du:dateUtc="2024-08-20T12:05:00Z">
        <w:r w:rsidR="00427578" w:rsidRPr="005652D4">
          <w:t xml:space="preserve"> </w:t>
        </w:r>
      </w:ins>
      <w:r w:rsidRPr="005652D4">
        <w:t xml:space="preserve">to tackle </w:t>
      </w:r>
      <w:del w:id="34" w:author="Chris Mintz" w:date="2024-08-20T08:06:00Z" w16du:dateUtc="2024-08-20T12:06:00Z">
        <w:r w:rsidRPr="005652D4" w:rsidDel="005D69E4">
          <w:delText xml:space="preserve">a </w:delText>
        </w:r>
      </w:del>
      <w:ins w:id="35" w:author="Chris Mintz" w:date="2024-08-20T08:06:00Z" w16du:dateUtc="2024-08-20T12:06:00Z">
        <w:r w:rsidR="005D69E4">
          <w:t>two</w:t>
        </w:r>
        <w:r w:rsidR="005D69E4" w:rsidRPr="005652D4">
          <w:t xml:space="preserve"> </w:t>
        </w:r>
      </w:ins>
      <w:r w:rsidRPr="005652D4">
        <w:t>specific classification problem</w:t>
      </w:r>
      <w:ins w:id="36" w:author="Chris Mintz" w:date="2024-08-20T08:06:00Z" w16du:dateUtc="2024-08-20T12:06:00Z">
        <w:r w:rsidR="005D69E4">
          <w:t>s</w:t>
        </w:r>
      </w:ins>
      <w:r w:rsidRPr="005652D4">
        <w:t xml:space="preserve">. By </w:t>
      </w:r>
      <w:del w:id="37" w:author="Chris Mintz" w:date="2024-08-20T08:06:00Z" w16du:dateUtc="2024-08-20T12:06:00Z">
        <w:r w:rsidRPr="005652D4" w:rsidDel="005D69E4">
          <w:delText xml:space="preserve">meticulously </w:delText>
        </w:r>
      </w:del>
      <w:r w:rsidRPr="005652D4">
        <w:t xml:space="preserve">designing, training, and evaluating models, we aim to achieve </w:t>
      </w:r>
      <w:del w:id="38" w:author="Chris Mintz" w:date="2024-08-20T08:06:00Z" w16du:dateUtc="2024-08-20T12:06:00Z">
        <w:r w:rsidRPr="005652D4" w:rsidDel="005D69E4">
          <w:delText xml:space="preserve">exceptional </w:delText>
        </w:r>
      </w:del>
      <w:ins w:id="39" w:author="Chris Mintz" w:date="2024-08-20T08:06:00Z" w16du:dateUtc="2024-08-20T12:06:00Z">
        <w:r w:rsidR="005D69E4">
          <w:t>measured</w:t>
        </w:r>
        <w:r w:rsidR="005D69E4" w:rsidRPr="005652D4">
          <w:t xml:space="preserve"> </w:t>
        </w:r>
      </w:ins>
      <w:r w:rsidRPr="005652D4">
        <w:t xml:space="preserve">classification performance, characterized by high accuracy, </w:t>
      </w:r>
      <w:ins w:id="40" w:author="Chris Mintz" w:date="2024-08-20T08:10:00Z" w16du:dateUtc="2024-08-20T12:10:00Z">
        <w:r w:rsidR="00E275E3">
          <w:t xml:space="preserve">high </w:t>
        </w:r>
      </w:ins>
      <w:r w:rsidRPr="005652D4">
        <w:t>precision</w:t>
      </w:r>
      <w:del w:id="41" w:author="Chris Mintz" w:date="2024-08-20T08:10:00Z" w16du:dateUtc="2024-08-20T12:10:00Z">
        <w:r w:rsidRPr="005652D4" w:rsidDel="00E275E3">
          <w:delText>,</w:delText>
        </w:r>
      </w:del>
      <w:r w:rsidRPr="005652D4">
        <w:t xml:space="preserve"> and recall</w:t>
      </w:r>
      <w:ins w:id="42" w:author="Chris Mintz" w:date="2024-08-20T08:10:00Z" w16du:dateUtc="2024-08-20T12:10:00Z">
        <w:r w:rsidR="001E5E42">
          <w:t xml:space="preserve"> contributing to a high F1 score, and low Root Mean Square Error (RMSE)</w:t>
        </w:r>
      </w:ins>
      <w:r w:rsidRPr="005652D4">
        <w:t>. The overarching objectives include:</w:t>
      </w:r>
    </w:p>
    <w:p w14:paraId="52FCEB04" w14:textId="7F791429" w:rsidR="005652D4" w:rsidRPr="005652D4" w:rsidRDefault="005652D4" w:rsidP="005652D4">
      <w:pPr>
        <w:numPr>
          <w:ilvl w:val="0"/>
          <w:numId w:val="4"/>
        </w:numPr>
      </w:pPr>
      <w:r w:rsidRPr="005652D4">
        <w:rPr>
          <w:b/>
          <w:bCs/>
        </w:rPr>
        <w:t>Comprehensive Data Analysis</w:t>
      </w:r>
      <w:ins w:id="43" w:author="Chris Mintz" w:date="2024-08-20T08:12:00Z" w16du:dateUtc="2024-08-20T12:12:00Z">
        <w:r w:rsidR="00E969B2">
          <w:rPr>
            <w:b/>
            <w:bCs/>
          </w:rPr>
          <w:t xml:space="preserve"> and Preprocessing</w:t>
        </w:r>
      </w:ins>
      <w:del w:id="44" w:author="Chris Mintz" w:date="2024-08-20T08:12:00Z" w16du:dateUtc="2024-08-20T12:12:00Z">
        <w:r w:rsidDel="00333216">
          <w:rPr>
            <w:b/>
            <w:bCs/>
          </w:rPr>
          <w:delText xml:space="preserve"> and Visualisation</w:delText>
        </w:r>
      </w:del>
      <w:r w:rsidRPr="005652D4">
        <w:rPr>
          <w:b/>
          <w:bCs/>
        </w:rPr>
        <w:t>:</w:t>
      </w:r>
      <w:r w:rsidRPr="005652D4">
        <w:t xml:space="preserve"> Gain a deep understanding of the dataset, identifying relevant features, addressing imbalances, and preprocessing data for optimal model performance.</w:t>
      </w:r>
    </w:p>
    <w:p w14:paraId="4BD0D49D" w14:textId="2E7414D4"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w:t>
      </w:r>
      <w:del w:id="45" w:author="Chris Mintz" w:date="2024-08-20T08:33:00Z" w16du:dateUtc="2024-08-20T12:33:00Z">
        <w:r w:rsidRPr="005652D4" w:rsidDel="005F7CB1">
          <w:delText>algorithms</w:delText>
        </w:r>
      </w:del>
      <w:ins w:id="46" w:author="Chris Mintz" w:date="2024-08-20T08:33:00Z" w16du:dateUtc="2024-08-20T12:33:00Z">
        <w:r w:rsidR="005F7CB1">
          <w:t>approaches</w:t>
        </w:r>
      </w:ins>
      <w:del w:id="47" w:author="Chris Mintz" w:date="2024-08-20T08:33:00Z" w16du:dateUtc="2024-08-20T12:33:00Z">
        <w:r w:rsidRPr="005652D4" w:rsidDel="005F7CB1">
          <w:delText>,</w:delText>
        </w:r>
      </w:del>
      <w:r w:rsidRPr="005652D4">
        <w:t xml:space="preserve"> including </w:t>
      </w:r>
      <w:ins w:id="48" w:author="Chris Mintz" w:date="2024-08-20T08:33:00Z" w16du:dateUtc="2024-08-20T12:33:00Z">
        <w:r w:rsidR="00FC0DF1">
          <w:t xml:space="preserve">logistic regression, </w:t>
        </w:r>
      </w:ins>
      <w:r w:rsidRPr="005652D4">
        <w:t xml:space="preserve">decision trees, </w:t>
      </w:r>
      <w:del w:id="49" w:author="Chris Mintz" w:date="2024-08-20T08:33:00Z" w16du:dateUtc="2024-08-20T12:33:00Z">
        <w:r w:rsidRPr="005652D4" w:rsidDel="00FC0DF1">
          <w:delText>support vector machines</w:delText>
        </w:r>
      </w:del>
      <w:ins w:id="50" w:author="Chris Mintz" w:date="2024-08-20T08:33:00Z" w16du:dateUtc="2024-08-20T12:33:00Z">
        <w:r w:rsidR="00FC0DF1">
          <w:t>random forests</w:t>
        </w:r>
      </w:ins>
      <w:r w:rsidRPr="005652D4">
        <w:t xml:space="preserve">, </w:t>
      </w:r>
      <w:ins w:id="51" w:author="Chris Mintz" w:date="2024-08-20T08:33:00Z" w16du:dateUtc="2024-08-20T12:33:00Z">
        <w:r w:rsidR="00AC2FD2">
          <w:t xml:space="preserve">or artificial </w:t>
        </w:r>
      </w:ins>
      <w:r w:rsidRPr="005652D4">
        <w:t>neural networks</w:t>
      </w:r>
      <w:del w:id="52" w:author="Chris Mintz" w:date="2024-08-20T08:34:00Z" w16du:dateUtc="2024-08-20T12:34:00Z">
        <w:r w:rsidRPr="005652D4" w:rsidDel="00AC2FD2">
          <w:delText xml:space="preserve">, and </w:delText>
        </w:r>
      </w:del>
      <w:ins w:id="53" w:author="Chris Mintz" w:date="2024-08-20T08:34:00Z" w16du:dateUtc="2024-08-20T12:34:00Z">
        <w:r w:rsidR="00AC2FD2">
          <w:t xml:space="preserve"> including </w:t>
        </w:r>
      </w:ins>
      <w:r w:rsidRPr="005652D4">
        <w:t>convolutional neural networks, selecting the most suitable models for the given task.</w:t>
      </w:r>
    </w:p>
    <w:p w14:paraId="257974E9" w14:textId="521D8D95" w:rsidR="005652D4" w:rsidRPr="005652D4" w:rsidRDefault="005652D4" w:rsidP="005652D4">
      <w:pPr>
        <w:numPr>
          <w:ilvl w:val="0"/>
          <w:numId w:val="4"/>
        </w:numPr>
      </w:pPr>
      <w:r w:rsidRPr="005652D4">
        <w:rPr>
          <w:b/>
          <w:bCs/>
        </w:rPr>
        <w:t>Hyperparameter Tuning and Optimization:</w:t>
      </w:r>
      <w:r w:rsidRPr="005652D4">
        <w:t xml:space="preserve"> </w:t>
      </w:r>
      <w:ins w:id="54" w:author="Chris Mintz" w:date="2024-08-20T08:36:00Z" w16du:dateUtc="2024-08-20T12:36:00Z">
        <w:r w:rsidR="0073107A">
          <w:t>Eval</w:t>
        </w:r>
      </w:ins>
      <w:ins w:id="55" w:author="Chris Mintz" w:date="2024-08-20T08:37:00Z" w16du:dateUtc="2024-08-20T12:37:00Z">
        <w:r w:rsidR="0073107A">
          <w:t xml:space="preserve">uate and </w:t>
        </w:r>
      </w:ins>
      <w:del w:id="56" w:author="Chris Mintz" w:date="2024-08-20T08:37:00Z" w16du:dateUtc="2024-08-20T12:37:00Z">
        <w:r w:rsidRPr="005652D4" w:rsidDel="0073107A">
          <w:delText>Fine</w:delText>
        </w:r>
      </w:del>
      <w:ins w:id="57" w:author="Chris Mintz" w:date="2024-08-20T08:37:00Z" w16du:dateUtc="2024-08-20T12:37:00Z">
        <w:r w:rsidR="0073107A">
          <w:t>f</w:t>
        </w:r>
        <w:r w:rsidR="0073107A" w:rsidRPr="005652D4">
          <w:t>ine</w:t>
        </w:r>
      </w:ins>
      <w:r w:rsidRPr="005652D4">
        <w:t>-tune model parameters to enhance performance and generalization capabilities, ensuring robustness against overfitting.</w:t>
      </w:r>
    </w:p>
    <w:p w14:paraId="3F86DB5F" w14:textId="027BC139" w:rsidR="005652D4" w:rsidRPr="005652D4" w:rsidRDefault="005652D4" w:rsidP="005652D4">
      <w:pPr>
        <w:numPr>
          <w:ilvl w:val="0"/>
          <w:numId w:val="4"/>
        </w:numPr>
      </w:pPr>
      <w:r w:rsidRPr="005652D4">
        <w:rPr>
          <w:b/>
          <w:bCs/>
        </w:rPr>
        <w:t>Evaluation and Interpretation:</w:t>
      </w:r>
      <w:r w:rsidRPr="005652D4">
        <w:t xml:space="preserve"> </w:t>
      </w:r>
      <w:del w:id="58" w:author="Chris Mintz" w:date="2024-08-20T08:37:00Z" w16du:dateUtc="2024-08-20T12:37:00Z">
        <w:r w:rsidRPr="005652D4" w:rsidDel="001711E0">
          <w:delText xml:space="preserve">Rigorously evaluate </w:delText>
        </w:r>
      </w:del>
      <w:ins w:id="59" w:author="Chris Mintz" w:date="2024-08-20T08:37:00Z" w16du:dateUtc="2024-08-20T12:37:00Z">
        <w:r w:rsidR="001711E0">
          <w:t>E</w:t>
        </w:r>
        <w:r w:rsidR="001711E0" w:rsidRPr="005652D4">
          <w:t xml:space="preserve">valuate </w:t>
        </w:r>
      </w:ins>
      <w:r w:rsidRPr="005652D4">
        <w:t>model performance using appropriate metrics</w:t>
      </w:r>
      <w:del w:id="60" w:author="Chris Mintz" w:date="2024-08-20T08:38:00Z" w16du:dateUtc="2024-08-20T12:38:00Z">
        <w:r w:rsidRPr="005652D4" w:rsidDel="00886870">
          <w:delText xml:space="preserve">, </w:delText>
        </w:r>
      </w:del>
      <w:ins w:id="61" w:author="Chris Mintz" w:date="2024-08-20T08:38:00Z" w16du:dateUtc="2024-08-20T12:38:00Z">
        <w:r w:rsidR="00886870">
          <w:t>.</w:t>
        </w:r>
        <w:r w:rsidR="00886870" w:rsidRPr="005652D4">
          <w:t xml:space="preserve"> </w:t>
        </w:r>
      </w:ins>
      <w:del w:id="62" w:author="Chris Mintz" w:date="2024-08-20T08:38:00Z" w16du:dateUtc="2024-08-20T12:38:00Z">
        <w:r w:rsidRPr="005652D4" w:rsidDel="00886870">
          <w:delText xml:space="preserve">visualize </w:delText>
        </w:r>
      </w:del>
      <w:ins w:id="63" w:author="Chris Mintz" w:date="2024-08-20T08:38:00Z" w16du:dateUtc="2024-08-20T12:38:00Z">
        <w:r w:rsidR="00886870">
          <w:t>V</w:t>
        </w:r>
        <w:r w:rsidR="00886870" w:rsidRPr="005652D4">
          <w:t xml:space="preserve">isualize </w:t>
        </w:r>
      </w:ins>
      <w:r w:rsidRPr="005652D4">
        <w:t xml:space="preserve">results, and </w:t>
      </w:r>
      <w:del w:id="64" w:author="Chris Mintz" w:date="2024-08-20T08:40:00Z" w16du:dateUtc="2024-08-20T12:40:00Z">
        <w:r w:rsidRPr="005652D4" w:rsidDel="00BD1BA9">
          <w:delText xml:space="preserve">interpret </w:delText>
        </w:r>
      </w:del>
      <w:ins w:id="65" w:author="Chris Mintz" w:date="2024-08-20T08:40:00Z" w16du:dateUtc="2024-08-20T12:40:00Z">
        <w:r w:rsidR="00BD1BA9">
          <w:t xml:space="preserve">evaluate </w:t>
        </w:r>
      </w:ins>
      <w:r w:rsidRPr="005652D4">
        <w:t xml:space="preserve">model </w:t>
      </w:r>
      <w:del w:id="66" w:author="Chris Mintz" w:date="2024-08-20T08:40:00Z" w16du:dateUtc="2024-08-20T12:40:00Z">
        <w:r w:rsidRPr="005652D4" w:rsidDel="00BD1BA9">
          <w:delText xml:space="preserve">decisions </w:delText>
        </w:r>
      </w:del>
      <w:ins w:id="67" w:author="Chris Mintz" w:date="2024-08-20T08:40:00Z" w16du:dateUtc="2024-08-20T12:40:00Z">
        <w:r w:rsidR="00BD1BA9">
          <w:t xml:space="preserve">capabilities </w:t>
        </w:r>
      </w:ins>
      <w:r w:rsidRPr="005652D4">
        <w:t xml:space="preserve">to gain insights into </w:t>
      </w:r>
      <w:del w:id="68" w:author="Chris Mintz" w:date="2024-08-20T08:40:00Z" w16du:dateUtc="2024-08-20T12:40:00Z">
        <w:r w:rsidRPr="005652D4" w:rsidDel="00965446">
          <w:delText>underlying patterns</w:delText>
        </w:r>
      </w:del>
      <w:ins w:id="69" w:author="Chris Mintz" w:date="2024-08-20T08:40:00Z" w16du:dateUtc="2024-08-20T12:40:00Z">
        <w:r w:rsidR="00965446">
          <w:t>hyper</w:t>
        </w:r>
      </w:ins>
      <w:ins w:id="70" w:author="Chris Mintz" w:date="2024-08-20T08:43:00Z" w16du:dateUtc="2024-08-20T12:43:00Z">
        <w:r w:rsidR="005452FD">
          <w:t xml:space="preserve"> </w:t>
        </w:r>
      </w:ins>
      <w:ins w:id="71" w:author="Chris Mintz" w:date="2024-08-20T08:40:00Z" w16du:dateUtc="2024-08-20T12:40:00Z">
        <w:r w:rsidR="00965446">
          <w:t>parameter tuning</w:t>
        </w:r>
      </w:ins>
      <w:r w:rsidRPr="005652D4">
        <w:t>.</w:t>
      </w:r>
    </w:p>
    <w:p w14:paraId="339AA55A" w14:textId="57162DC0" w:rsidR="005652D4" w:rsidRPr="005652D4" w:rsidDel="00E36017" w:rsidRDefault="005652D4" w:rsidP="005652D4">
      <w:pPr>
        <w:numPr>
          <w:ilvl w:val="0"/>
          <w:numId w:val="4"/>
        </w:numPr>
        <w:rPr>
          <w:del w:id="72" w:author="Chris Mintz" w:date="2024-08-20T10:08:00Z" w16du:dateUtc="2024-08-20T14:08:00Z"/>
        </w:rPr>
      </w:pPr>
      <w:commentRangeStart w:id="73"/>
      <w:del w:id="74" w:author="Chris Mintz" w:date="2024-08-20T10:08:00Z" w16du:dateUtc="2024-08-20T14:08:00Z">
        <w:r w:rsidRPr="005652D4" w:rsidDel="00E36017">
          <w:rPr>
            <w:b/>
            <w:bCs/>
          </w:rPr>
          <w:delText>Real</w:delText>
        </w:r>
      </w:del>
      <w:commentRangeEnd w:id="73"/>
      <w:r w:rsidR="002536CE">
        <w:rPr>
          <w:rStyle w:val="CommentReference"/>
        </w:rPr>
        <w:commentReference w:id="73"/>
      </w:r>
      <w:del w:id="75" w:author="Chris Mintz" w:date="2024-08-20T10:08:00Z" w16du:dateUtc="2024-08-20T14:08:00Z">
        <w:r w:rsidRPr="005652D4" w:rsidDel="00E36017">
          <w:rPr>
            <w:b/>
            <w:bCs/>
          </w:rPr>
          <w:delText>-World Application:</w:delText>
        </w:r>
        <w:r w:rsidRPr="005652D4" w:rsidDel="00E36017">
          <w:delText xml:space="preserve"> Demonstrate the practical applicability of the developed models by deploying them on real-world data and showcasing their potential impact.</w:delText>
        </w:r>
      </w:del>
    </w:p>
    <w:p w14:paraId="4EC63F5E" w14:textId="2081DBFA" w:rsidR="005652D4" w:rsidRPr="005652D4" w:rsidRDefault="005652D4" w:rsidP="005652D4">
      <w:r w:rsidRPr="005652D4">
        <w:t xml:space="preserve">Through the successful execution of these objectives, this project </w:t>
      </w:r>
      <w:del w:id="76" w:author="Chris Mintz" w:date="2024-08-20T10:14:00Z" w16du:dateUtc="2024-08-20T14:14:00Z">
        <w:r w:rsidRPr="005652D4" w:rsidDel="00E34318">
          <w:delText xml:space="preserve">endeavours </w:delText>
        </w:r>
      </w:del>
      <w:ins w:id="77" w:author="Chris Mintz" w:date="2024-08-20T10:14:00Z" w16du:dateUtc="2024-08-20T14:14:00Z">
        <w:r w:rsidR="00E34318">
          <w:t>will c</w:t>
        </w:r>
      </w:ins>
      <w:ins w:id="78" w:author="Chris Mintz" w:date="2024-08-20T10:15:00Z" w16du:dateUtc="2024-08-20T14:15:00Z">
        <w:r w:rsidR="00E34318">
          <w:t xml:space="preserve">reate a </w:t>
        </w:r>
      </w:ins>
      <w:ins w:id="79" w:author="Chris Mintz" w:date="2024-08-20T10:16:00Z" w16du:dateUtc="2024-08-20T14:16:00Z">
        <w:r w:rsidR="009D4854">
          <w:t xml:space="preserve">model for </w:t>
        </w:r>
      </w:ins>
      <w:del w:id="80" w:author="Chris Mintz" w:date="2024-08-20T10:14:00Z" w16du:dateUtc="2024-08-20T14:14:00Z">
        <w:r w:rsidRPr="005652D4" w:rsidDel="00E34318">
          <w:delText>to contribute to the advancement of</w:delText>
        </w:r>
      </w:del>
      <w:r w:rsidRPr="005652D4">
        <w:t xml:space="preserve"> </w:t>
      </w:r>
      <w:ins w:id="81" w:author="Chris Mintz" w:date="2024-08-20T10:16:00Z" w16du:dateUtc="2024-08-20T14:16:00Z">
        <w:r w:rsidR="009D4854">
          <w:t xml:space="preserve">machine learning </w:t>
        </w:r>
      </w:ins>
      <w:r w:rsidRPr="005652D4">
        <w:t>classification technique</w:t>
      </w:r>
      <w:del w:id="82" w:author="Chris Mintz" w:date="2024-08-20T10:15:00Z" w16du:dateUtc="2024-08-20T14:15:00Z">
        <w:r w:rsidRPr="005652D4" w:rsidDel="00E34318">
          <w:delText>s</w:delText>
        </w:r>
      </w:del>
      <w:r w:rsidRPr="005652D4">
        <w:t xml:space="preserve"> </w:t>
      </w:r>
      <w:del w:id="83" w:author="Chris Mintz" w:date="2024-08-20T10:15:00Z" w16du:dateUtc="2024-08-20T14:15:00Z">
        <w:r w:rsidRPr="005652D4" w:rsidDel="00E34318">
          <w:delText xml:space="preserve">in </w:delText>
        </w:r>
      </w:del>
      <w:del w:id="84" w:author="Chris Mintz" w:date="2024-08-20T10:16:00Z" w16du:dateUtc="2024-08-20T14:16:00Z">
        <w:r w:rsidRPr="005652D4" w:rsidDel="005F247C">
          <w:lastRenderedPageBreak/>
          <w:delText>machine learning</w:delText>
        </w:r>
      </w:del>
      <w:ins w:id="85" w:author="Chris Mintz" w:date="2024-08-20T10:16:00Z" w16du:dateUtc="2024-08-20T14:16:00Z">
        <w:r w:rsidR="005F247C">
          <w:t xml:space="preserve"> to solve the two </w:t>
        </w:r>
        <w:commentRangeStart w:id="86"/>
        <w:r w:rsidR="005F247C">
          <w:t>tasks</w:t>
        </w:r>
      </w:ins>
      <w:commentRangeEnd w:id="86"/>
      <w:ins w:id="87" w:author="Chris Mintz" w:date="2024-08-20T10:17:00Z" w16du:dateUtc="2024-08-20T14:17:00Z">
        <w:r w:rsidR="002F1FD4">
          <w:rPr>
            <w:rStyle w:val="CommentReference"/>
          </w:rPr>
          <w:commentReference w:id="86"/>
        </w:r>
      </w:ins>
      <w:ins w:id="88" w:author="Chris Mintz" w:date="2024-08-20T10:16:00Z" w16du:dateUtc="2024-08-20T14:16:00Z">
        <w:r w:rsidR="005F247C">
          <w:t>.</w:t>
        </w:r>
      </w:ins>
      <w:del w:id="89" w:author="Chris Mintz" w:date="2024-08-20T10:16:00Z" w16du:dateUtc="2024-08-20T14:16:00Z">
        <w:r w:rsidRPr="005652D4" w:rsidDel="005F247C">
          <w:delText>, paving the way for innovative solutions that address complex challenges and unlock new possibilities.</w:delText>
        </w:r>
      </w:del>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90" w:name="_Dataset_Overview_and"/>
      <w:bookmarkStart w:id="91" w:name="_Toc175043315"/>
      <w:bookmarkEnd w:id="90"/>
      <w:r w:rsidRPr="008E5B59">
        <w:rPr>
          <w:rStyle w:val="Heading2Char"/>
        </w:rPr>
        <w:t>Dataset Overview and Preprocessing:</w:t>
      </w:r>
      <w:bookmarkEnd w:id="91"/>
      <w:r w:rsidRPr="008E5B59">
        <w:t xml:space="preserve"> </w:t>
      </w:r>
    </w:p>
    <w:p w14:paraId="7AB97E33" w14:textId="6C66B1CD" w:rsidR="00A453A6" w:rsidRDefault="00A453A6" w:rsidP="00A453A6">
      <w:r>
        <w:t xml:space="preserve">The initial processing of Dataset 1 was within a </w:t>
      </w:r>
      <w:proofErr w:type="spellStart"/>
      <w:r>
        <w:t>Jupyter</w:t>
      </w:r>
      <w:proofErr w:type="spellEnd"/>
      <w:r>
        <w:t xml:space="preserve"> Notebook, leveraging its Scikit-learn Python library, enabl</w:t>
      </w:r>
      <w:r w:rsidR="008804CF">
        <w:t>ing</w:t>
      </w:r>
      <w:r>
        <w:t xml:space="preserve"> visualization of the data in a tabular format, revealing its complete structure. </w:t>
      </w:r>
    </w:p>
    <w:p w14:paraId="5FCC573D" w14:textId="4A59CC94" w:rsidR="00441FB5" w:rsidRDefault="00FC6C36" w:rsidP="00A453A6">
      <w:r>
        <w:t>D</w:t>
      </w:r>
      <w:r w:rsidR="00A453A6" w:rsidRPr="00A453A6">
        <w:t>ataset 1 comprised seven variables (Var 1-7) serving as features. Variables 1, 2, 4, and 5 contained numerical values, while Variables 3 and 6 held categorical data. Variable 7 represented datetime information. A</w:t>
      </w:r>
      <w:r>
        <w:t xml:space="preserve"> further</w:t>
      </w:r>
      <w:r w:rsidR="00A453A6" w:rsidRPr="00A453A6">
        <w:t xml:space="preserve"> exploration of the data was performed using both </w:t>
      </w:r>
      <w:proofErr w:type="spellStart"/>
      <w:r w:rsidR="00A453A6" w:rsidRPr="00A453A6">
        <w:t>df.describe</w:t>
      </w:r>
      <w:proofErr w:type="spellEnd"/>
      <w:r w:rsidR="00A453A6" w:rsidRPr="00A453A6">
        <w:t xml:space="preserve">() and df.info(). </w:t>
      </w:r>
      <w:proofErr w:type="spellStart"/>
      <w:r w:rsidR="00A453A6" w:rsidRPr="00A453A6">
        <w:t>df.describe</w:t>
      </w:r>
      <w:proofErr w:type="spellEnd"/>
      <w:r w:rsidR="00A453A6" w:rsidRPr="00A453A6">
        <w:t xml:space="preserve">() provided a quick statistical summary of the numerical variables, offering insights into their central tendency, dispersion, and distribution. Meanwhile, df.info() gave a concise overview of the entire dataset, including column names, data types, and the number of non-null values, aiding in understanding the overall structure and potential areas for </w:t>
      </w:r>
      <w:commentRangeStart w:id="92"/>
      <w:commentRangeStart w:id="93"/>
      <w:commentRangeStart w:id="94"/>
      <w:commentRangeStart w:id="95"/>
      <w:r w:rsidR="00A453A6" w:rsidRPr="00A453A6">
        <w:t>preprocessing</w:t>
      </w:r>
      <w:commentRangeEnd w:id="92"/>
      <w:r w:rsidR="008A06A8">
        <w:rPr>
          <w:rStyle w:val="CommentReference"/>
        </w:rPr>
        <w:commentReference w:id="92"/>
      </w:r>
      <w:commentRangeEnd w:id="93"/>
      <w:r w:rsidR="00E15FC5">
        <w:rPr>
          <w:rStyle w:val="CommentReference"/>
        </w:rPr>
        <w:commentReference w:id="93"/>
      </w:r>
      <w:commentRangeEnd w:id="94"/>
      <w:r w:rsidR="00E747FF">
        <w:rPr>
          <w:rStyle w:val="CommentReference"/>
        </w:rPr>
        <w:commentReference w:id="94"/>
      </w:r>
      <w:commentRangeEnd w:id="95"/>
      <w:r w:rsidR="00A3605A">
        <w:rPr>
          <w:rStyle w:val="CommentReference"/>
        </w:rPr>
        <w:commentReference w:id="95"/>
      </w:r>
      <w:r w:rsidR="00A453A6" w:rsidRPr="00A453A6">
        <w:t xml:space="preserve">. </w:t>
      </w:r>
      <w:ins w:id="96" w:author="Chris Mintz" w:date="2024-08-20T10:28:00Z" w16du:dateUtc="2024-08-20T14:28:00Z">
        <w:r w:rsidR="00A86690">
          <w:t xml:space="preserve">Categorical </w:t>
        </w:r>
      </w:ins>
      <w:ins w:id="97" w:author="Chris Mintz" w:date="2024-08-20T10:29:00Z" w16du:dateUtc="2024-08-20T14:29:00Z">
        <w:r w:rsidR="002C18A5">
          <w:t xml:space="preserve">features </w:t>
        </w:r>
      </w:ins>
      <w:ins w:id="98" w:author="Chris Mintz" w:date="2024-08-20T10:28:00Z" w16du:dateUtc="2024-08-20T14:28:00Z">
        <w:r w:rsidR="00A86690">
          <w:t xml:space="preserve">were </w:t>
        </w:r>
      </w:ins>
      <w:ins w:id="99" w:author="Chris Mintz" w:date="2024-08-20T10:29:00Z" w16du:dateUtc="2024-08-20T14:29:00Z">
        <w:r w:rsidR="002C18A5">
          <w:t xml:space="preserve">transformed with One Hot Encoding and numerical features were </w:t>
        </w:r>
        <w:r w:rsidR="00107A9D">
          <w:t>transfor</w:t>
        </w:r>
      </w:ins>
      <w:ins w:id="100" w:author="Chris Mintz" w:date="2024-08-20T10:30:00Z" w16du:dateUtc="2024-08-20T14:30:00Z">
        <w:r w:rsidR="00107A9D">
          <w:t xml:space="preserve">med with a Standard Scalar approach. The </w:t>
        </w:r>
        <w:proofErr w:type="spellStart"/>
        <w:r w:rsidR="00107A9D">
          <w:t>DateTime</w:t>
        </w:r>
        <w:proofErr w:type="spellEnd"/>
        <w:r w:rsidR="00107A9D">
          <w:t xml:space="preserve"> value was </w:t>
        </w:r>
        <w:r w:rsidR="00647950">
          <w:t>abstracted out to numerical values.</w:t>
        </w:r>
      </w:ins>
    </w:p>
    <w:p w14:paraId="36DCB6F6" w14:textId="3BB59422" w:rsidR="00123D55" w:rsidRDefault="0039789C" w:rsidP="00A453A6">
      <w:r>
        <w:t>Whil</w:t>
      </w:r>
      <w:r w:rsidR="008804CF">
        <w:t>st</w:t>
      </w:r>
      <w:r>
        <w:t xml:space="preserve"> exploring various options to process Dataset 1, alternative </w:t>
      </w:r>
      <w:r w:rsidR="00A4347C">
        <w:t xml:space="preserve">approaches were considered; </w:t>
      </w:r>
      <w:r>
        <w:t xml:space="preserve">libraries such as Pandas Profiling for automated </w:t>
      </w:r>
      <w:r w:rsidR="00263342">
        <w:t xml:space="preserve">exploratory data analysis and data visualization tools like Matplotlib </w:t>
      </w:r>
      <w:del w:id="101" w:author="Chris Mintz" w:date="2024-08-20T10:31:00Z" w16du:dateUtc="2024-08-20T14:31:00Z">
        <w:r w:rsidR="00263342" w:rsidDel="005D46FF">
          <w:delText xml:space="preserve">and even seaborn </w:delText>
        </w:r>
      </w:del>
      <w:r w:rsidR="00263342">
        <w:t>for creating custom visualization</w:t>
      </w:r>
      <w:r w:rsidR="00A818C7">
        <w:t xml:space="preserve">s. However, as a team we ultimately decided to choose </w:t>
      </w:r>
      <w:r w:rsidR="00AD240A">
        <w:t>Scikit-learn</w:t>
      </w:r>
      <w:r w:rsidR="00A818C7">
        <w:t xml:space="preserve"> </w:t>
      </w:r>
      <w:ins w:id="102" w:author="Chris Mintz" w:date="2024-08-20T10:32:00Z" w16du:dateUtc="2024-08-20T14:32:00Z">
        <w:r w:rsidR="00F5044F">
          <w:t xml:space="preserve">preprocessing libraries </w:t>
        </w:r>
      </w:ins>
      <w:r w:rsidR="00757BE1">
        <w:t xml:space="preserve">due </w:t>
      </w:r>
      <w:del w:id="103" w:author="Chris Mintz" w:date="2024-08-20T10:32:00Z" w16du:dateUtc="2024-08-20T14:32:00Z">
        <w:r w:rsidR="00757BE1" w:rsidDel="00F5044F">
          <w:delText xml:space="preserve">its </w:delText>
        </w:r>
      </w:del>
      <w:ins w:id="104" w:author="Chris Mintz" w:date="2024-08-20T10:32:00Z" w16du:dateUtc="2024-08-20T14:32:00Z">
        <w:r w:rsidR="00F5044F">
          <w:t xml:space="preserve">to their </w:t>
        </w:r>
      </w:ins>
      <w:r w:rsidR="00AD240A">
        <w:t>comprehensive</w:t>
      </w:r>
      <w:r w:rsidR="00757BE1">
        <w:t xml:space="preserve"> suite of tools for machine learning tasks, including preprocessing, feature engineering and model</w:t>
      </w:r>
      <w:ins w:id="105" w:author="Chris Mintz" w:date="2024-08-20T10:32:00Z" w16du:dateUtc="2024-08-20T14:32:00Z">
        <w:r w:rsidR="00F5044F">
          <w:t>s</w:t>
        </w:r>
      </w:ins>
      <w:del w:id="106" w:author="Chris Mintz" w:date="2024-08-20T10:32:00Z" w16du:dateUtc="2024-08-20T14:32:00Z">
        <w:r w:rsidR="00757BE1" w:rsidDel="00F5044F">
          <w:delText xml:space="preserve"> selection</w:delText>
        </w:r>
      </w:del>
      <w:r w:rsidR="00757BE1">
        <w:t xml:space="preserve">, which aligned well with the objectives of the project. </w:t>
      </w:r>
      <w:r w:rsidR="00983DFE">
        <w:t xml:space="preserve">Scikit-learn also seamlessly integrates with the </w:t>
      </w:r>
      <w:proofErr w:type="spellStart"/>
      <w:r w:rsidR="00983DFE">
        <w:t>Juypter</w:t>
      </w:r>
      <w:proofErr w:type="spellEnd"/>
      <w:r w:rsidR="00983DFE">
        <w:t xml:space="preserve"> Notebook environment further streamlin</w:t>
      </w:r>
      <w:r w:rsidR="00AD240A">
        <w:t xml:space="preserve">ing </w:t>
      </w:r>
      <w:r w:rsidR="00607A9F">
        <w:t xml:space="preserve">our workflow, facilitating efficient experimentation and analysis. </w:t>
      </w:r>
    </w:p>
    <w:p w14:paraId="19E6EF42" w14:textId="2584AF28" w:rsidR="001907E5" w:rsidRDefault="009466C8" w:rsidP="009466C8">
      <w:r w:rsidRPr="009466C8">
        <w:t xml:space="preserve">Dataset 2, presented as a zip file, contained a diverse collection of images featuring digits from 0 to 9. Preprocessing this dataset proved challenging due to the sheer volume of images distributed across various folders. To streamline the process, the zip file was </w:t>
      </w:r>
      <w:del w:id="107" w:author="Chris Mintz" w:date="2024-08-20T10:32:00Z" w16du:dateUtc="2024-08-20T14:32:00Z">
        <w:r w:rsidRPr="009466C8" w:rsidDel="000C6E87">
          <w:delText>uploaded to a cloud storage location, and its corresponding link was stored within a text file</w:delText>
        </w:r>
      </w:del>
      <w:ins w:id="108" w:author="Chris Mintz" w:date="2024-08-20T10:32:00Z" w16du:dateUtc="2024-08-20T14:32:00Z">
        <w:r w:rsidR="000C6E87">
          <w:t xml:space="preserve">removed from the </w:t>
        </w:r>
        <w:r w:rsidR="00CC0C1B">
          <w:t xml:space="preserve">cloud repo and a </w:t>
        </w:r>
      </w:ins>
      <w:ins w:id="109" w:author="Chris Mintz" w:date="2024-08-20T10:33:00Z" w16du:dateUtc="2024-08-20T14:33:00Z">
        <w:r w:rsidR="00CC0C1B">
          <w:t>virtual drive reference was created so that the team could work on the project without changing the reference location</w:t>
        </w:r>
      </w:ins>
      <w:r w:rsidRPr="009466C8">
        <w:t xml:space="preserve">. </w:t>
      </w:r>
    </w:p>
    <w:p w14:paraId="73FBE445" w14:textId="4A04271E"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 </w:t>
      </w:r>
      <w:commentRangeStart w:id="110"/>
      <w:r w:rsidRPr="009466C8">
        <w:t>Additionally</w:t>
      </w:r>
      <w:commentRangeEnd w:id="110"/>
      <w:r w:rsidR="00BC6F2D">
        <w:rPr>
          <w:rStyle w:val="CommentReference"/>
        </w:rPr>
        <w:commentReference w:id="110"/>
      </w:r>
      <w:r w:rsidRPr="009466C8">
        <w:t xml:space="preserve">, given the nature of image data intended for a Convolutional Neural Network (CNN) model, it was crucial to define image parameters, implement augmentation techniques, and configure preprocessing steps. </w:t>
      </w:r>
      <w:r w:rsidR="00F22695" w:rsidRPr="00F22695">
        <w:t>The image parameters were set to 84x84 pixels, matching the size of the images in the dataset, to ensure consistency and optimize computational efficiency during training. Furthermore, a batch size of 32 was chosen to balance the trade-off between memory usage and training speed, allowing for effective gradient updates while avoiding excessive memory consumption.</w:t>
      </w:r>
    </w:p>
    <w:p w14:paraId="496A6464" w14:textId="229973CA" w:rsidR="009466C8" w:rsidRPr="009466C8" w:rsidRDefault="009466C8" w:rsidP="009466C8">
      <w:r w:rsidRPr="009466C8">
        <w:lastRenderedPageBreak/>
        <w:t>The images were then loaded from a locally mapped source, resulting in the message "Found 100000 images belonging to 1 class."</w:t>
      </w:r>
    </w:p>
    <w:p w14:paraId="119A3D94" w14:textId="77777777" w:rsidR="009466C8" w:rsidRPr="009466C8" w:rsidRDefault="009466C8" w:rsidP="009466C8">
      <w:r w:rsidRPr="009466C8">
        <w:t xml:space="preserve">While alternative libraries such as OpenCV for computer vision tasks or </w:t>
      </w:r>
      <w:proofErr w:type="spellStart"/>
      <w:r w:rsidRPr="009466C8">
        <w:t>Keras</w:t>
      </w:r>
      <w:proofErr w:type="spellEnd"/>
      <w:r w:rsidRPr="009466C8">
        <w:t xml:space="preserve"> </w:t>
      </w:r>
      <w:commentRangeStart w:id="111"/>
      <w:r w:rsidRPr="009466C8">
        <w:t>as</w:t>
      </w:r>
      <w:commentRangeEnd w:id="111"/>
      <w:r w:rsidR="00EB6452">
        <w:rPr>
          <w:rStyle w:val="CommentReference"/>
        </w:rPr>
        <w:commentReference w:id="111"/>
      </w:r>
      <w:r w:rsidRPr="009466C8">
        <w:t xml:space="preserve"> a high-level API on top of TensorFlow were considered, TensorFlow's robust ecosystem for deep learning and its direct integration with image processing tools ultimately made it the ideal choice for this dataset.</w:t>
      </w:r>
    </w:p>
    <w:p w14:paraId="6CA31F0A" w14:textId="77777777" w:rsidR="00790AB3" w:rsidRDefault="00790AB3" w:rsidP="00A453A6"/>
    <w:p w14:paraId="2BB2A29B" w14:textId="77777777" w:rsidR="001A5F72" w:rsidRDefault="001A5F72" w:rsidP="00A453A6"/>
    <w:p w14:paraId="5B40CA97" w14:textId="77777777" w:rsidR="00A25149" w:rsidRPr="00A25149" w:rsidRDefault="00A25149" w:rsidP="002C56DA">
      <w:pPr>
        <w:pStyle w:val="Heading2"/>
      </w:pPr>
      <w:bookmarkStart w:id="112" w:name="_Toc175043316"/>
      <w:r w:rsidRPr="00A25149">
        <w:t>Task 1: Numerical and Categorical Classification</w:t>
      </w:r>
      <w:bookmarkEnd w:id="112"/>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E9D5ED4" w14:textId="42E46FA0" w:rsidR="00334DDA" w:rsidRDefault="00334DDA" w:rsidP="00D041F4">
      <w:r w:rsidRPr="00334DDA">
        <w:t xml:space="preserve">Logistic Regression was chosen as the primary model for this task. It is a well-established linear model for classification problems, especially suitable when the relationship between features and target is assumed to be linear or can be reasonably approximated as such. Logistic Regression is known for its interpretability, efficiency, and effectiveness in handling binary classification </w:t>
      </w:r>
      <w:commentRangeStart w:id="113"/>
      <w:commentRangeStart w:id="114"/>
      <w:r w:rsidRPr="00334DDA">
        <w:t>problems</w:t>
      </w:r>
      <w:commentRangeEnd w:id="113"/>
      <w:r w:rsidR="00800A46">
        <w:rPr>
          <w:rStyle w:val="CommentReference"/>
        </w:rPr>
        <w:commentReference w:id="113"/>
      </w:r>
      <w:commentRangeEnd w:id="114"/>
      <w:r w:rsidR="00013B50">
        <w:rPr>
          <w:rStyle w:val="CommentReference"/>
        </w:rPr>
        <w:commentReference w:id="114"/>
      </w:r>
      <w:r w:rsidRPr="00334DDA">
        <w:t>.</w:t>
      </w:r>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77777777" w:rsidR="004D0959" w:rsidRPr="004D0959" w:rsidRDefault="004D0959" w:rsidP="004D0959">
      <w:pPr>
        <w:numPr>
          <w:ilvl w:val="0"/>
          <w:numId w:val="19"/>
        </w:numPr>
      </w:pPr>
      <w:r w:rsidRPr="004D0959">
        <w:rPr>
          <w:b/>
          <w:bCs/>
        </w:rPr>
        <w:t>Logistic Regression:</w:t>
      </w:r>
      <w:r w:rsidRPr="004D0959">
        <w:t xml:space="preserve"> Chosen for its suitability for binary classification, interpretability, and computational efficiency.</w:t>
      </w:r>
    </w:p>
    <w:p w14:paraId="740D20FD" w14:textId="77777777" w:rsidR="004D0959" w:rsidRPr="004D0959" w:rsidRDefault="004D0959" w:rsidP="004D0959">
      <w:r w:rsidRPr="004D0959">
        <w:rPr>
          <w:b/>
          <w:bCs/>
        </w:rPr>
        <w:t>Techniques &amp; Rationale</w:t>
      </w:r>
    </w:p>
    <w:p w14:paraId="36B7805F" w14:textId="7920E3E9" w:rsidR="004D0959" w:rsidRPr="004D0959" w:rsidRDefault="004D0959" w:rsidP="004D0959">
      <w:pPr>
        <w:numPr>
          <w:ilvl w:val="0"/>
          <w:numId w:val="20"/>
        </w:numPr>
      </w:pPr>
      <w:r w:rsidRPr="004D0959">
        <w:rPr>
          <w:b/>
          <w:bCs/>
        </w:rPr>
        <w:t>Data Preparation &amp; Feature Transformation</w:t>
      </w:r>
      <w:r w:rsidRPr="004D0959">
        <w:t xml:space="preserve">: Standard text preprocessing and TF-IDF vectorization were applied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77777777" w:rsidR="004D0959" w:rsidRPr="004D0959" w:rsidRDefault="004D0959" w:rsidP="004D0959">
      <w:pPr>
        <w:numPr>
          <w:ilvl w:val="0"/>
          <w:numId w:val="21"/>
        </w:numPr>
      </w:pPr>
      <w:r w:rsidRPr="004D0959">
        <w:rPr>
          <w:b/>
          <w:bCs/>
        </w:rPr>
        <w:t>Training:</w:t>
      </w:r>
      <w:r w:rsidRPr="004D0959">
        <w:t xml:space="preserve"> The Logistic Regression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4D0959">
      <w:pPr>
        <w:numPr>
          <w:ilvl w:val="1"/>
          <w:numId w:val="21"/>
        </w:numPr>
      </w:pPr>
      <w:r w:rsidRPr="004D0959">
        <w:rPr>
          <w:b/>
          <w:bCs/>
        </w:rPr>
        <w:t>Accuracy</w:t>
      </w:r>
      <w:r w:rsidRPr="004D0959">
        <w:t>: Overall proportion of correct predictions</w:t>
      </w:r>
    </w:p>
    <w:p w14:paraId="0B3C64F0" w14:textId="77777777" w:rsidR="004D0959" w:rsidRPr="004D0959" w:rsidRDefault="004D0959" w:rsidP="004D0959">
      <w:pPr>
        <w:numPr>
          <w:ilvl w:val="1"/>
          <w:numId w:val="21"/>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1EB3364B" w:rsidR="004D0959" w:rsidRDefault="004D0959" w:rsidP="004D0959">
      <w:pPr>
        <w:numPr>
          <w:ilvl w:val="0"/>
          <w:numId w:val="22"/>
        </w:numPr>
      </w:pPr>
      <w:r w:rsidRPr="004D0959">
        <w:lastRenderedPageBreak/>
        <w:t xml:space="preserve">The </w:t>
      </w:r>
      <w:proofErr w:type="spellStart"/>
      <w:r w:rsidRPr="004D0959">
        <w:t>XGBoost</w:t>
      </w:r>
      <w:proofErr w:type="spellEnd"/>
      <w:r w:rsidRPr="004D0959">
        <w:t xml:space="preserve"> model used for comparison showed promising performance with decreasing RMSE during training.</w:t>
      </w:r>
    </w:p>
    <w:p w14:paraId="5FE68B9B" w14:textId="7E00C839"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This deeper understanding is crucial, especially in cases of potential class imbalance or when different types of errors have varying consequences. The confusion matrix presented in the </w:t>
      </w:r>
      <w:r w:rsidR="002F0266">
        <w:t>code</w:t>
      </w:r>
      <w:r w:rsidRPr="00566017">
        <w:t xml:space="preserve"> enables us to assess not only the overall accuracy but also the model's performance on specific classes, highlighting potential biases or areas where the model might struggle. Such insights are invaluable for identifying opportunities to refine the model further and improve its real-world applicability.</w:t>
      </w:r>
    </w:p>
    <w:p w14:paraId="7E051168" w14:textId="7E340549" w:rsidR="004D0959" w:rsidRDefault="004D0959" w:rsidP="004D0959">
      <w:pPr>
        <w:numPr>
          <w:ilvl w:val="0"/>
          <w:numId w:val="22"/>
        </w:numPr>
      </w:pPr>
      <w:r w:rsidRPr="004D0959">
        <w:t>The final Logistic Regression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5BA25E62"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p>
    <w:p w14:paraId="3DE48F8C" w14:textId="188B17EB" w:rsidR="001D7537" w:rsidRPr="004D0959" w:rsidRDefault="001D7537" w:rsidP="001D7537">
      <w:r>
        <w:rPr>
          <w:noProof/>
        </w:rPr>
        <mc:AlternateContent>
          <mc:Choice Requires="wps">
            <w:drawing>
              <wp:anchor distT="0" distB="0" distL="114300" distR="114300" simplePos="0" relativeHeight="251664384" behindDoc="0" locked="0" layoutInCell="1" allowOverlap="1" wp14:anchorId="2B214FAA" wp14:editId="6758E258">
                <wp:simplePos x="0" y="0"/>
                <wp:positionH relativeFrom="column">
                  <wp:posOffset>91440</wp:posOffset>
                </wp:positionH>
                <wp:positionV relativeFrom="paragraph">
                  <wp:posOffset>2082800</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565699AF" w:rsidR="001D7537" w:rsidRDefault="001D7537">
                            <w:r>
                              <w:t>Decision Tree: Showing the</w:t>
                            </w:r>
                            <w:r w:rsidR="00FD39CB">
                              <w:t xml:space="preserve"> model’s </w:t>
                            </w:r>
                            <w:r w:rsidR="00D26116">
                              <w:t>decision-making</w:t>
                            </w:r>
                            <w:r w:rsidR="00FD39CB">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7.2pt;margin-top:164pt;width:322.2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" fillcolor="white [3201]" strokeweight=".5pt">
                <v:textbox>
                  <w:txbxContent>
                    <w:p w14:paraId="1A4D2B67" w14:textId="565699AF" w:rsidR="001D7537" w:rsidRDefault="001D7537">
                      <w:r>
                        <w:t>Decision Tree: Showing the</w:t>
                      </w:r>
                      <w:r w:rsidR="00FD39CB">
                        <w:t xml:space="preserve"> model’s </w:t>
                      </w:r>
                      <w:r w:rsidR="00D26116">
                        <w:t>decision-making</w:t>
                      </w:r>
                      <w:r w:rsidR="00FD39CB">
                        <w:t xml:space="preserve"> process.</w:t>
                      </w:r>
                    </w:p>
                  </w:txbxContent>
                </v:textbox>
              </v:shape>
            </w:pict>
          </mc:Fallback>
        </mc:AlternateContent>
      </w:r>
      <w:r w:rsidRPr="001D7537">
        <w:rPr>
          <w:noProof/>
        </w:rPr>
        <w:drawing>
          <wp:inline distT="0" distB="0" distL="0" distR="0" wp14:anchorId="51E3BDE1" wp14:editId="57FFD983">
            <wp:extent cx="5419725" cy="2171700"/>
            <wp:effectExtent l="0" t="0" r="9525" b="0"/>
            <wp:docPr id="88182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8664" name="Picture 1" descr="A diagram of a diagram&#10;&#10;Description automatically generated"/>
                    <pic:cNvPicPr/>
                  </pic:nvPicPr>
                  <pic:blipFill>
                    <a:blip r:embed="rId15"/>
                    <a:stretch>
                      <a:fillRect/>
                    </a:stretch>
                  </pic:blipFill>
                  <pic:spPr>
                    <a:xfrm>
                      <a:off x="0" y="0"/>
                      <a:ext cx="5419725" cy="2171700"/>
                    </a:xfrm>
                    <a:prstGeom prst="rect">
                      <a:avLst/>
                    </a:prstGeom>
                  </pic:spPr>
                </pic:pic>
              </a:graphicData>
            </a:graphic>
          </wp:inline>
        </w:drawing>
      </w:r>
    </w:p>
    <w:p w14:paraId="1EE9729D" w14:textId="77777777" w:rsidR="0089275B" w:rsidRDefault="0089275B" w:rsidP="0089275B"/>
    <w:p w14:paraId="1E795430" w14:textId="77777777" w:rsidR="0089275B" w:rsidRPr="00A25149" w:rsidRDefault="0089275B" w:rsidP="0089275B"/>
    <w:p w14:paraId="0B64EBF2" w14:textId="77777777" w:rsidR="00A25149" w:rsidRPr="00A25149" w:rsidRDefault="00A25149" w:rsidP="002C56DA">
      <w:pPr>
        <w:pStyle w:val="Heading2"/>
      </w:pPr>
      <w:bookmarkStart w:id="115" w:name="_Toc175043317"/>
      <w:r w:rsidRPr="00A25149">
        <w:t xml:space="preserve">Task 2: Multi-label Image-based Digit </w:t>
      </w:r>
      <w:commentRangeStart w:id="116"/>
      <w:r w:rsidRPr="00A25149">
        <w:t>Classification</w:t>
      </w:r>
      <w:bookmarkEnd w:id="115"/>
      <w:commentRangeEnd w:id="116"/>
      <w:r w:rsidR="00906CC1">
        <w:rPr>
          <w:rStyle w:val="CommentReference"/>
          <w:rFonts w:asciiTheme="minorHAnsi" w:eastAsiaTheme="minorHAnsi" w:hAnsiTheme="minorHAnsi" w:cstheme="minorBidi"/>
          <w:color w:val="auto"/>
        </w:rPr>
        <w:commentReference w:id="116"/>
      </w:r>
    </w:p>
    <w:p w14:paraId="39BC47B4" w14:textId="77777777" w:rsidR="00A25149" w:rsidRDefault="00A25149" w:rsidP="00A25149">
      <w:pPr>
        <w:numPr>
          <w:ilvl w:val="1"/>
          <w:numId w:val="1"/>
        </w:numPr>
      </w:pPr>
      <w:r w:rsidRPr="00A25149">
        <w:rPr>
          <w:b/>
          <w:bCs/>
        </w:rPr>
        <w:t>Methodology and Techniques</w:t>
      </w:r>
      <w:r w:rsidRPr="00A25149">
        <w:t>: Explain the machine learning models and techniques applied to the second task, including model selection, hyperparameter tuning and evaluation metrics.</w:t>
      </w:r>
    </w:p>
    <w:p w14:paraId="5F0737DD" w14:textId="4C8872AB" w:rsidR="00B56BD3" w:rsidRDefault="00B56BD3" w:rsidP="00B56BD3">
      <w:pPr>
        <w:pStyle w:val="ListParagraph"/>
        <w:numPr>
          <w:ilvl w:val="0"/>
          <w:numId w:val="3"/>
        </w:numPr>
      </w:pPr>
      <w:r>
        <w:t xml:space="preserve">For this particular classification, the technique used was Convolutional Neural Network model (CNN). The data provided was vast amounts of images of digits; a CNN model is suited to handling image variability and scaling to large datasets. </w:t>
      </w:r>
    </w:p>
    <w:p w14:paraId="644A8122" w14:textId="77777777" w:rsidR="001B478B" w:rsidRDefault="00B56BD3" w:rsidP="00243A96">
      <w:pPr>
        <w:pStyle w:val="ListParagraph"/>
        <w:numPr>
          <w:ilvl w:val="0"/>
          <w:numId w:val="3"/>
        </w:numPr>
      </w:pPr>
      <w:r>
        <w:t>The key reasons for choosing a CNN model is that a CNN model provides an in-depth analysis for mul</w:t>
      </w:r>
      <w:r w:rsidR="00635CE3">
        <w:t>t</w:t>
      </w:r>
      <w:r>
        <w:t xml:space="preserve">i-image-based digit classification. </w:t>
      </w:r>
    </w:p>
    <w:p w14:paraId="198099A1" w14:textId="77777777" w:rsidR="001B478B" w:rsidRDefault="001B478B" w:rsidP="001B478B"/>
    <w:p w14:paraId="1C3BAFE0" w14:textId="77777777" w:rsidR="001B478B" w:rsidRDefault="001B478B" w:rsidP="001B478B"/>
    <w:p w14:paraId="28AA2F43" w14:textId="77777777" w:rsidR="001B478B" w:rsidRDefault="001B478B" w:rsidP="001B478B">
      <w:pPr>
        <w:pStyle w:val="ListParagraph"/>
      </w:pPr>
      <w:bookmarkStart w:id="117" w:name="_Toc175043318"/>
      <w:r w:rsidRPr="00A25149">
        <w:rPr>
          <w:rStyle w:val="Heading2Char"/>
        </w:rPr>
        <w:t>Results and Discussion:</w:t>
      </w:r>
      <w:bookmarkEnd w:id="117"/>
      <w:r w:rsidRPr="00A25149">
        <w:t xml:space="preserve"> </w:t>
      </w:r>
    </w:p>
    <w:p w14:paraId="47E3088B" w14:textId="38D6EF61" w:rsidR="001B478B" w:rsidRDefault="001B478B" w:rsidP="001B478B">
      <w:pPr>
        <w:pStyle w:val="ListParagraph"/>
      </w:pPr>
      <w:r w:rsidRPr="00A25149">
        <w:t>Present the results, performance metrics, and data visualisations for the second task, and discuss the implications of your findings.</w:t>
      </w:r>
    </w:p>
    <w:p w14:paraId="244AB91B" w14:textId="77777777" w:rsidR="000029D1" w:rsidRDefault="000029D1" w:rsidP="000029D1"/>
    <w:p w14:paraId="5B37B7C9" w14:textId="52E4EB34" w:rsidR="000029D1" w:rsidRPr="00A25149" w:rsidRDefault="000029D1" w:rsidP="000029D1">
      <w:bookmarkStart w:id="118" w:name="_Toc175043319"/>
      <w:r w:rsidRPr="00A25149">
        <w:rPr>
          <w:rStyle w:val="Heading2Char"/>
        </w:rPr>
        <w:t>Model Comparison and Selection:</w:t>
      </w:r>
      <w:bookmarkEnd w:id="118"/>
      <w:r w:rsidRPr="00A25149">
        <w:t xml:space="preserve"> Compare the performance of the models developed for both tasks, discuss the trade-offs between the models, and explain your final model selections.</w:t>
      </w:r>
    </w:p>
    <w:p w14:paraId="7857A3CF" w14:textId="77777777" w:rsidR="00A25149" w:rsidRPr="00A25149" w:rsidRDefault="00A25149" w:rsidP="00926E5C">
      <w:bookmarkStart w:id="119" w:name="_Toc175043320"/>
      <w:r w:rsidRPr="00A25149">
        <w:rPr>
          <w:rStyle w:val="Heading2Char"/>
        </w:rPr>
        <w:t>Conclusion:</w:t>
      </w:r>
      <w:bookmarkEnd w:id="119"/>
      <w:r w:rsidRPr="00A25149">
        <w:t xml:space="preserve"> Summarise the key insights from the assignment, the implications of your findings, and provide suggestions for future work or improvements.</w:t>
      </w:r>
    </w:p>
    <w:p w14:paraId="4DD625FF" w14:textId="17AD8AB9" w:rsidR="00A25149" w:rsidRDefault="00A25149" w:rsidP="00067B77">
      <w:pPr>
        <w:pStyle w:val="Heading2"/>
      </w:pPr>
      <w:bookmarkStart w:id="120" w:name="_Toc175043321"/>
      <w:r w:rsidRPr="00A25149">
        <w:t>Collaboration:</w:t>
      </w:r>
      <w:bookmarkEnd w:id="120"/>
      <w:r w:rsidRPr="00A25149">
        <w:t> </w:t>
      </w:r>
    </w:p>
    <w:p w14:paraId="6F460E67" w14:textId="294999B3" w:rsidR="00B31E1D" w:rsidRPr="00B31E1D" w:rsidRDefault="00B31E1D" w:rsidP="00B31E1D">
      <w:r w:rsidRPr="00B31E1D">
        <w:t xml:space="preserve">The </w:t>
      </w:r>
      <w:del w:id="121" w:author="Chris Mintz" w:date="2024-08-20T10:42:00Z" w16du:dateUtc="2024-08-20T14:42:00Z">
        <w:r w:rsidRPr="00B31E1D" w:rsidDel="002F267E">
          <w:delText xml:space="preserve">foundation </w:delText>
        </w:r>
      </w:del>
      <w:ins w:id="122" w:author="Chris Mintz" w:date="2024-08-20T10:42:00Z" w16du:dateUtc="2024-08-20T14:42:00Z">
        <w:r w:rsidR="002F267E">
          <w:t>real-time communication</w:t>
        </w:r>
        <w:r w:rsidR="002F267E" w:rsidRPr="00B31E1D">
          <w:t xml:space="preserve"> </w:t>
        </w:r>
      </w:ins>
      <w:r w:rsidRPr="00B31E1D">
        <w:t xml:space="preserve">for </w:t>
      </w:r>
      <w:del w:id="123" w:author="Chris Mintz" w:date="2024-08-20T10:42:00Z" w16du:dateUtc="2024-08-20T14:42:00Z">
        <w:r w:rsidRPr="00B31E1D" w:rsidDel="002F267E">
          <w:delText xml:space="preserve">collaboration in </w:delText>
        </w:r>
      </w:del>
      <w:r w:rsidRPr="00B31E1D">
        <w:t>this project was established through WhatsApp, a familiar messaging platform that served as an initial icebreaker</w:t>
      </w:r>
      <w:ins w:id="124" w:author="Chris Mintz" w:date="2024-08-20T10:42:00Z" w16du:dateUtc="2024-08-20T14:42:00Z">
        <w:r w:rsidR="00837D4F">
          <w:t xml:space="preserve"> and daily progress check-in</w:t>
        </w:r>
      </w:ins>
      <w:r w:rsidRPr="00B31E1D">
        <w:t>. Beyond simple communication, it facilitated a crucial understanding of each team member's working style, strengths, and potential challenges</w:t>
      </w:r>
      <w:ins w:id="125" w:author="Chris Mintz" w:date="2024-08-20T10:42:00Z" w16du:dateUtc="2024-08-20T14:42:00Z">
        <w:r w:rsidR="00837D4F">
          <w:t xml:space="preserve"> including being aware of offset working ho</w:t>
        </w:r>
      </w:ins>
      <w:ins w:id="126" w:author="Chris Mintz" w:date="2024-08-20T10:43:00Z" w16du:dateUtc="2024-08-20T14:43:00Z">
        <w:r w:rsidR="00837D4F">
          <w:t xml:space="preserve">urs from </w:t>
        </w:r>
        <w:r w:rsidR="00BF3689">
          <w:t>5 hour time zone difference</w:t>
        </w:r>
      </w:ins>
      <w:r w:rsidRPr="00B31E1D">
        <w:t>. This early insight proved instrumental in shaping a collaborative approach that maximized individual contributions. While the geographical distribution of the team presented an initial hurdle in scheduling synchronous meetings across different time zones, this was swiftly overcome through the adoption of a hybrid communication model. Regular virtual meetings on Teams, coupled with asynchronous updates on WhatsApp, ensured seamless progress tracking and addressed potential bottlenecks.</w:t>
      </w:r>
    </w:p>
    <w:p w14:paraId="6DA38A1D" w14:textId="722182BD"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ins w:id="127" w:author="Chris Mintz" w:date="2024-08-20T10:43:00Z" w16du:dateUtc="2024-08-20T14:43:00Z">
        <w:r w:rsidR="00BF3689">
          <w:t xml:space="preserve"> using GitHub projects</w:t>
        </w:r>
        <w:r w:rsidR="00E2360D">
          <w:t xml:space="preserve"> and “issues”</w:t>
        </w:r>
      </w:ins>
      <w:r w:rsidRPr="00B31E1D">
        <w:t>, complete with clear deadlines</w:t>
      </w:r>
      <w:ins w:id="128" w:author="Chris Mintz" w:date="2024-08-20T10:44:00Z" w16du:dateUtc="2024-08-20T14:44:00Z">
        <w:r w:rsidR="00E2360D">
          <w:t>,</w:t>
        </w:r>
      </w:ins>
      <w:r w:rsidRPr="00B31E1D">
        <w:t xml:space="preserve"> </w:t>
      </w:r>
      <w:del w:id="129" w:author="Chris Mintz" w:date="2024-08-20T10:44:00Z" w16du:dateUtc="2024-08-20T14:44:00Z">
        <w:r w:rsidRPr="00B31E1D" w:rsidDel="00E2360D">
          <w:delText xml:space="preserve">and </w:delText>
        </w:r>
      </w:del>
      <w:r w:rsidRPr="00B31E1D">
        <w:t>progress indicators</w:t>
      </w:r>
      <w:ins w:id="130" w:author="Chris Mintz" w:date="2024-08-20T10:44:00Z" w16du:dateUtc="2024-08-20T14:44:00Z">
        <w:r w:rsidR="00E2360D">
          <w:t xml:space="preserve"> and task assignment</w:t>
        </w:r>
      </w:ins>
      <w:r w:rsidRPr="00B31E1D">
        <w:t xml:space="preserve">. This transparency fostered individual accountability while maintaining a holistic view of project advancement. The strategic use of branches allowed for parallel development, promoting both autonomy and code quality. </w:t>
      </w:r>
      <w:ins w:id="131" w:author="Chris Mintz" w:date="2024-08-20T10:44:00Z" w16du:dateUtc="2024-08-20T14:44:00Z">
        <w:r w:rsidR="00D86CD3">
          <w:t xml:space="preserve">Rebasing and </w:t>
        </w:r>
      </w:ins>
      <w:del w:id="132" w:author="Chris Mintz" w:date="2024-08-20T10:44:00Z" w16du:dateUtc="2024-08-20T14:44:00Z">
        <w:r w:rsidRPr="00B31E1D" w:rsidDel="00D86CD3">
          <w:delText xml:space="preserve">Merging </w:delText>
        </w:r>
      </w:del>
      <w:ins w:id="133" w:author="Chris Mintz" w:date="2024-08-20T10:44:00Z" w16du:dateUtc="2024-08-20T14:44:00Z">
        <w:r w:rsidR="00D86CD3">
          <w:t>m</w:t>
        </w:r>
        <w:r w:rsidR="00D86CD3" w:rsidRPr="00B31E1D">
          <w:t xml:space="preserve">erging </w:t>
        </w:r>
      </w:ins>
      <w:r w:rsidRPr="00B31E1D">
        <w:t>branches into the main repository upon thorough review created a robust and well-documented codebase.</w:t>
      </w:r>
    </w:p>
    <w:p w14:paraId="288B4AFB" w14:textId="4BC9D259" w:rsidR="00B3485E" w:rsidRPr="00B31E1D" w:rsidRDefault="004C6A5F" w:rsidP="00B31E1D">
      <w:r>
        <w:rPr>
          <w:noProof/>
        </w:rPr>
        <w:lastRenderedPageBreak/>
        <mc:AlternateContent>
          <mc:Choice Requires="wps">
            <w:drawing>
              <wp:anchor distT="0" distB="0" distL="114300" distR="114300" simplePos="0" relativeHeight="251665408"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65AF9509" w:rsidR="004C6A5F" w:rsidRDefault="004C6A5F">
                            <w:r>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Text Box 2" o:spid="_x0000_s1029" type="#_x0000_t202" style="position:absolute;margin-left:5.4pt;margin-top:232.65pt;width:274.8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u2Og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xBKPvKyg3CFdDvaT5C1fKIR/ZD68MIejgzTgOoRnPKQGzAkOEiUVuF9/u4/+2FG0&#10;UtLgKBbU/9wwJyjR3w32etwbDuPsJmV4c4v0EndpWV1azKaeAxLVw8WzPInRP+ijKB3U77g1sxgV&#10;TcxwjF3QcBTnYb8guHVczGbJCafVsvBolpZH6NiYSOtr+86cPbQ14EA8wXFoWf6hu3vf+NLAbBNA&#10;qtT6yPOe1QP9OOmpO4etjKt0qSev879j+hs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SaWbtjoCAACDBAAADgAAAAAAAAAA&#10;AAAAAAAuAgAAZHJzL2Uyb0RvYy54bWxQSwECLQAUAAYACAAAACEAiUJ049wAAAAKAQAADwAAAAAA&#10;AAAAAAAAAACUBAAAZHJzL2Rvd25yZXYueG1sUEsFBgAAAAAEAAQA8wAAAJ0FAAAAAA==&#10;" fillcolor="white [3201]" strokeweight=".5pt">
                <v:textbox>
                  <w:txbxContent>
                    <w:p w14:paraId="41D9938C" w14:textId="65AF9509" w:rsidR="004C6A5F" w:rsidRDefault="004C6A5F">
                      <w:r>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6"/>
                    <a:stretch>
                      <a:fillRect/>
                    </a:stretch>
                  </pic:blipFill>
                  <pic:spPr>
                    <a:xfrm>
                      <a:off x="0" y="0"/>
                      <a:ext cx="5731510" cy="2882265"/>
                    </a:xfrm>
                    <a:prstGeom prst="rect">
                      <a:avLst/>
                    </a:prstGeom>
                  </pic:spPr>
                </pic:pic>
              </a:graphicData>
            </a:graphic>
          </wp:inline>
        </w:drawing>
      </w:r>
    </w:p>
    <w:p w14:paraId="50CF27D0" w14:textId="77777777" w:rsidR="004C6A5F" w:rsidRDefault="004C6A5F" w:rsidP="006676B7"/>
    <w:p w14:paraId="31B8EA7D" w14:textId="77777777" w:rsidR="004C6A5F" w:rsidRDefault="004C6A5F" w:rsidP="006676B7"/>
    <w:p w14:paraId="5DF8CE37" w14:textId="2B853E6F"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77777777" w:rsidR="002514A3" w:rsidRDefault="002514A3" w:rsidP="006676B7"/>
    <w:p w14:paraId="41F0D1F2" w14:textId="1E5FFB41" w:rsidR="008C68DD" w:rsidRPr="00A25149" w:rsidRDefault="008C68DD" w:rsidP="006676B7"/>
    <w:sectPr w:rsidR="008C68DD" w:rsidRPr="00A25149" w:rsidSect="00890884">
      <w:headerReference w:type="defaul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 Mintz" w:date="2024-08-20T07:42:00Z" w:initials="CM">
    <w:p w14:paraId="1B639C74" w14:textId="77777777" w:rsidR="002358E9" w:rsidRDefault="002358E9" w:rsidP="002358E9">
      <w:pPr>
        <w:pStyle w:val="CommentText"/>
      </w:pPr>
      <w:r>
        <w:rPr>
          <w:rStyle w:val="CommentReference"/>
        </w:rPr>
        <w:annotationRef/>
      </w:r>
      <w:r>
        <w:rPr>
          <w:lang w:val="en-CA"/>
        </w:rPr>
        <w:t>Can we get a more descriptive title? Add in what course and program it is for and our names with our student numbers?</w:t>
      </w:r>
    </w:p>
  </w:comment>
  <w:comment w:id="73" w:author="Chris Mintz" w:date="2024-08-20T10:09:00Z" w:initials="CM">
    <w:p w14:paraId="7E699D9F" w14:textId="77777777" w:rsidR="002536CE" w:rsidRDefault="002536CE" w:rsidP="002536CE">
      <w:pPr>
        <w:pStyle w:val="CommentText"/>
      </w:pPr>
      <w:r>
        <w:rPr>
          <w:rStyle w:val="CommentReference"/>
        </w:rPr>
        <w:annotationRef/>
      </w:r>
      <w:r>
        <w:rPr>
          <w:lang w:val="en-CA"/>
        </w:rPr>
        <w:t>While we don’t have real world application, there is Task 11 which is that we “decide on the best model for classification and CNN architecture for digital recognition” - but I don’t know what that means?!</w:t>
      </w:r>
    </w:p>
  </w:comment>
  <w:comment w:id="86" w:author="Chris Mintz" w:date="2024-08-20T10:17:00Z" w:initials="CM">
    <w:p w14:paraId="3C8C3D91" w14:textId="77777777" w:rsidR="002F1FD4" w:rsidRDefault="002F1FD4" w:rsidP="002F1FD4">
      <w:pPr>
        <w:pStyle w:val="CommentText"/>
      </w:pPr>
      <w:r>
        <w:rPr>
          <w:rStyle w:val="CommentReference"/>
        </w:rPr>
        <w:annotationRef/>
      </w:r>
      <w:r>
        <w:rPr>
          <w:lang w:val="en-CA"/>
        </w:rPr>
        <w:t>The project isn’t really overly new or groundbreaking.</w:t>
      </w:r>
    </w:p>
  </w:comment>
  <w:comment w:id="92" w:author="Chris Mintz" w:date="2024-08-20T10:22:00Z" w:initials="CM">
    <w:p w14:paraId="0BA5C92C" w14:textId="77777777" w:rsidR="008A06A8" w:rsidRDefault="008A06A8" w:rsidP="008A06A8">
      <w:pPr>
        <w:pStyle w:val="CommentText"/>
      </w:pPr>
      <w:r>
        <w:rPr>
          <w:rStyle w:val="CommentReference"/>
        </w:rPr>
        <w:annotationRef/>
      </w:r>
      <w:r>
        <w:rPr>
          <w:lang w:val="en-CA"/>
        </w:rPr>
        <w:t xml:space="preserve">Can you add details about the dimensions of the data? 925 x 8. </w:t>
      </w:r>
    </w:p>
  </w:comment>
  <w:comment w:id="93" w:author="Chris Mintz" w:date="2024-08-20T10:23:00Z" w:initials="CM">
    <w:p w14:paraId="43ED4148" w14:textId="77777777" w:rsidR="00E15FC5" w:rsidRDefault="00E15FC5" w:rsidP="00E15FC5">
      <w:pPr>
        <w:pStyle w:val="CommentText"/>
      </w:pPr>
      <w:r>
        <w:rPr>
          <w:rStyle w:val="CommentReference"/>
        </w:rPr>
        <w:annotationRef/>
      </w:r>
      <w:r>
        <w:rPr>
          <w:lang w:val="en-CA"/>
        </w:rPr>
        <w:t>Can you add the errors we found in the data? Eg, var4 was missing 600  values which is a substantial gap in the data. Also mention the silly date thing with Feb 29, 2019 that had to be fixed.</w:t>
      </w:r>
    </w:p>
  </w:comment>
  <w:comment w:id="94" w:author="Chris Mintz" w:date="2024-08-20T10:24:00Z" w:initials="CM">
    <w:p w14:paraId="530A01D5" w14:textId="77777777" w:rsidR="00E747FF" w:rsidRDefault="00E747FF" w:rsidP="00E747FF">
      <w:pPr>
        <w:pStyle w:val="CommentText"/>
      </w:pPr>
      <w:r>
        <w:rPr>
          <w:rStyle w:val="CommentReference"/>
        </w:rPr>
        <w:annotationRef/>
      </w:r>
      <w:r>
        <w:rPr>
          <w:lang w:val="en-CA"/>
        </w:rPr>
        <w:t>Also we used the Data Wrangler plugin for Visual Studio for data slicing and profiling.</w:t>
      </w:r>
    </w:p>
  </w:comment>
  <w:comment w:id="95" w:author="Chris Mintz" w:date="2024-08-20T10:26:00Z" w:initials="CM">
    <w:p w14:paraId="361AF006" w14:textId="77777777" w:rsidR="00A3605A" w:rsidRDefault="00A3605A" w:rsidP="00A3605A">
      <w:pPr>
        <w:pStyle w:val="CommentText"/>
      </w:pPr>
      <w:r>
        <w:rPr>
          <w:rStyle w:val="CommentReference"/>
        </w:rPr>
        <w:annotationRef/>
      </w:r>
      <w:r>
        <w:rPr>
          <w:lang w:val="en-CA"/>
        </w:rPr>
        <w:t>Can you identify the label data.</w:t>
      </w:r>
    </w:p>
  </w:comment>
  <w:comment w:id="110" w:author="Chris Mintz" w:date="2024-08-20T10:33:00Z" w:initials="CM">
    <w:p w14:paraId="7AA04603" w14:textId="77777777" w:rsidR="00BC6F2D" w:rsidRDefault="00BC6F2D" w:rsidP="00BC6F2D">
      <w:pPr>
        <w:pStyle w:val="CommentText"/>
      </w:pPr>
      <w:r>
        <w:rPr>
          <w:rStyle w:val="CommentReference"/>
        </w:rPr>
        <w:annotationRef/>
      </w:r>
      <w:r>
        <w:rPr>
          <w:lang w:val="en-CA"/>
        </w:rPr>
        <w:t xml:space="preserve">Can you add some details from this article here - </w:t>
      </w:r>
      <w:hyperlink r:id="rId1" w:history="1">
        <w:r w:rsidRPr="00924D86">
          <w:rPr>
            <w:rStyle w:val="Hyperlink"/>
            <w:lang w:val="en-CA"/>
          </w:rPr>
          <w:t>PyTorch vs TensorFlow for Your Python Deep Learning Project – Real Python</w:t>
        </w:r>
      </w:hyperlink>
      <w:r>
        <w:rPr>
          <w:lang w:val="en-CA"/>
        </w:rPr>
        <w:t xml:space="preserve"> </w:t>
      </w:r>
    </w:p>
  </w:comment>
  <w:comment w:id="111" w:author="Chris Mintz" w:date="2024-08-20T10:37:00Z" w:initials="CM">
    <w:p w14:paraId="69F79845" w14:textId="77777777" w:rsidR="00EB6452" w:rsidRDefault="00EB6452" w:rsidP="00EB6452">
      <w:pPr>
        <w:pStyle w:val="CommentText"/>
      </w:pPr>
      <w:r>
        <w:rPr>
          <w:rStyle w:val="CommentReference"/>
        </w:rPr>
        <w:annotationRef/>
      </w:r>
      <w:r>
        <w:rPr>
          <w:lang w:val="en-CA"/>
        </w:rPr>
        <w:t>We’re using the Keras ImageDataGenerator</w:t>
      </w:r>
    </w:p>
  </w:comment>
  <w:comment w:id="113" w:author="Chris Mintz" w:date="2024-08-20T10:40:00Z" w:initials="CM">
    <w:p w14:paraId="60D7B62C" w14:textId="77777777" w:rsidR="00800A46" w:rsidRDefault="00800A46" w:rsidP="00800A46">
      <w:pPr>
        <w:pStyle w:val="CommentText"/>
      </w:pPr>
      <w:r>
        <w:rPr>
          <w:rStyle w:val="CommentReference"/>
        </w:rPr>
        <w:annotationRef/>
      </w:r>
      <w:r>
        <w:rPr>
          <w:lang w:val="en-CA"/>
        </w:rPr>
        <w:t>XGBoost was used which is a gradient boosting decision tree model. This is not a logistic regression problem as the labels are not binary.</w:t>
      </w:r>
    </w:p>
  </w:comment>
  <w:comment w:id="114" w:author="Chris Mintz" w:date="2024-08-20T10:41:00Z" w:initials="CM">
    <w:p w14:paraId="3E368A61" w14:textId="77777777" w:rsidR="00013B50" w:rsidRDefault="00013B50" w:rsidP="00013B50">
      <w:pPr>
        <w:pStyle w:val="CommentText"/>
      </w:pPr>
      <w:r>
        <w:rPr>
          <w:rStyle w:val="CommentReference"/>
        </w:rPr>
        <w:annotationRef/>
      </w:r>
      <w:r>
        <w:rPr>
          <w:lang w:val="en-CA"/>
        </w:rPr>
        <w:t xml:space="preserve">Can you redo this section using some info from this article? </w:t>
      </w:r>
      <w:hyperlink r:id="rId2" w:history="1">
        <w:r w:rsidRPr="00B76652">
          <w:rPr>
            <w:rStyle w:val="Hyperlink"/>
            <w:lang w:val="en-CA"/>
          </w:rPr>
          <w:t>XGBoost - GeeksforGeeks</w:t>
        </w:r>
      </w:hyperlink>
      <w:r>
        <w:rPr>
          <w:lang w:val="en-CA"/>
        </w:rPr>
        <w:t xml:space="preserve"> </w:t>
      </w:r>
    </w:p>
  </w:comment>
  <w:comment w:id="116" w:author="Chris Mintz" w:date="2024-08-20T10:41:00Z" w:initials="CM">
    <w:p w14:paraId="65F2058F" w14:textId="77777777" w:rsidR="00906CC1" w:rsidRDefault="00906CC1" w:rsidP="00906CC1">
      <w:pPr>
        <w:pStyle w:val="CommentText"/>
      </w:pPr>
      <w:r>
        <w:rPr>
          <w:rStyle w:val="CommentReference"/>
        </w:rPr>
        <w:annotationRef/>
      </w:r>
      <w:r>
        <w:rPr>
          <w:lang w:val="en-CA"/>
        </w:rPr>
        <w:t>Not reviewed for now until coding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639C74" w15:done="0"/>
  <w15:commentEx w15:paraId="7E699D9F" w15:done="0"/>
  <w15:commentEx w15:paraId="3C8C3D91" w15:done="0"/>
  <w15:commentEx w15:paraId="0BA5C92C" w15:done="0"/>
  <w15:commentEx w15:paraId="43ED4148" w15:paraIdParent="0BA5C92C" w15:done="0"/>
  <w15:commentEx w15:paraId="530A01D5" w15:paraIdParent="0BA5C92C" w15:done="0"/>
  <w15:commentEx w15:paraId="361AF006" w15:done="0"/>
  <w15:commentEx w15:paraId="7AA04603" w15:done="0"/>
  <w15:commentEx w15:paraId="69F79845" w15:done="0"/>
  <w15:commentEx w15:paraId="60D7B62C" w15:done="0"/>
  <w15:commentEx w15:paraId="3E368A61" w15:paraIdParent="60D7B62C" w15:done="0"/>
  <w15:commentEx w15:paraId="65F205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943863" w16cex:dateUtc="2024-08-20T11:42:00Z"/>
  <w16cex:commentExtensible w16cex:durableId="321CCB1B" w16cex:dateUtc="2024-08-20T14:09:00Z"/>
  <w16cex:commentExtensible w16cex:durableId="5A7F1B61" w16cex:dateUtc="2024-08-20T14:17:00Z"/>
  <w16cex:commentExtensible w16cex:durableId="427FDBF6" w16cex:dateUtc="2024-08-20T14:22:00Z"/>
  <w16cex:commentExtensible w16cex:durableId="7377A8D1" w16cex:dateUtc="2024-08-20T14:23:00Z"/>
  <w16cex:commentExtensible w16cex:durableId="6CA8C812" w16cex:dateUtc="2024-08-20T14:24:00Z"/>
  <w16cex:commentExtensible w16cex:durableId="300B9B04" w16cex:dateUtc="2024-08-20T14:26:00Z"/>
  <w16cex:commentExtensible w16cex:durableId="396C1DE2" w16cex:dateUtc="2024-08-20T14:33:00Z"/>
  <w16cex:commentExtensible w16cex:durableId="7A8DD346" w16cex:dateUtc="2024-08-20T14:37:00Z"/>
  <w16cex:commentExtensible w16cex:durableId="40D41762" w16cex:dateUtc="2024-08-20T14:40:00Z"/>
  <w16cex:commentExtensible w16cex:durableId="1993AB77" w16cex:dateUtc="2024-08-20T14:41:00Z"/>
  <w16cex:commentExtensible w16cex:durableId="34C467D5" w16cex:dateUtc="2024-08-20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639C74" w16cid:durableId="31943863"/>
  <w16cid:commentId w16cid:paraId="7E699D9F" w16cid:durableId="321CCB1B"/>
  <w16cid:commentId w16cid:paraId="3C8C3D91" w16cid:durableId="5A7F1B61"/>
  <w16cid:commentId w16cid:paraId="0BA5C92C" w16cid:durableId="427FDBF6"/>
  <w16cid:commentId w16cid:paraId="43ED4148" w16cid:durableId="7377A8D1"/>
  <w16cid:commentId w16cid:paraId="530A01D5" w16cid:durableId="6CA8C812"/>
  <w16cid:commentId w16cid:paraId="361AF006" w16cid:durableId="300B9B04"/>
  <w16cid:commentId w16cid:paraId="7AA04603" w16cid:durableId="396C1DE2"/>
  <w16cid:commentId w16cid:paraId="69F79845" w16cid:durableId="7A8DD346"/>
  <w16cid:commentId w16cid:paraId="60D7B62C" w16cid:durableId="40D41762"/>
  <w16cid:commentId w16cid:paraId="3E368A61" w16cid:durableId="1993AB77"/>
  <w16cid:commentId w16cid:paraId="65F2058F" w16cid:durableId="34C46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F21CB" w14:textId="77777777" w:rsidR="00F44996" w:rsidRDefault="00F44996" w:rsidP="006D38BF">
      <w:pPr>
        <w:spacing w:after="0" w:line="240" w:lineRule="auto"/>
      </w:pPr>
      <w:r>
        <w:separator/>
      </w:r>
    </w:p>
  </w:endnote>
  <w:endnote w:type="continuationSeparator" w:id="0">
    <w:p w14:paraId="6AC3186A" w14:textId="77777777" w:rsidR="00F44996" w:rsidRDefault="00F44996"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F9042" w14:textId="77777777" w:rsidR="00F44996" w:rsidRDefault="00F44996" w:rsidP="006D38BF">
      <w:pPr>
        <w:spacing w:after="0" w:line="240" w:lineRule="auto"/>
      </w:pPr>
      <w:r>
        <w:separator/>
      </w:r>
    </w:p>
  </w:footnote>
  <w:footnote w:type="continuationSeparator" w:id="0">
    <w:p w14:paraId="109320FF" w14:textId="77777777" w:rsidR="00F44996" w:rsidRDefault="00F44996"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52AE4"/>
    <w:multiLevelType w:val="multilevel"/>
    <w:tmpl w:val="46A20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6"/>
  </w:num>
  <w:num w:numId="2" w16cid:durableId="326708837">
    <w:abstractNumId w:val="5"/>
  </w:num>
  <w:num w:numId="3" w16cid:durableId="1052776197">
    <w:abstractNumId w:val="20"/>
  </w:num>
  <w:num w:numId="4" w16cid:durableId="1192260995">
    <w:abstractNumId w:val="19"/>
  </w:num>
  <w:num w:numId="5" w16cid:durableId="219754309">
    <w:abstractNumId w:val="12"/>
  </w:num>
  <w:num w:numId="6" w16cid:durableId="1570308639">
    <w:abstractNumId w:val="4"/>
  </w:num>
  <w:num w:numId="7" w16cid:durableId="1853491187">
    <w:abstractNumId w:val="1"/>
  </w:num>
  <w:num w:numId="8" w16cid:durableId="1745106717">
    <w:abstractNumId w:val="7"/>
  </w:num>
  <w:num w:numId="9" w16cid:durableId="1046490806">
    <w:abstractNumId w:val="13"/>
  </w:num>
  <w:num w:numId="10" w16cid:durableId="1520771746">
    <w:abstractNumId w:val="11"/>
  </w:num>
  <w:num w:numId="11" w16cid:durableId="523908784">
    <w:abstractNumId w:val="14"/>
  </w:num>
  <w:num w:numId="12" w16cid:durableId="1171601248">
    <w:abstractNumId w:val="8"/>
  </w:num>
  <w:num w:numId="13" w16cid:durableId="1448543734">
    <w:abstractNumId w:val="9"/>
  </w:num>
  <w:num w:numId="14" w16cid:durableId="1745837203">
    <w:abstractNumId w:val="17"/>
  </w:num>
  <w:num w:numId="15" w16cid:durableId="256447333">
    <w:abstractNumId w:val="18"/>
  </w:num>
  <w:num w:numId="16" w16cid:durableId="2062746617">
    <w:abstractNumId w:val="10"/>
  </w:num>
  <w:num w:numId="17" w16cid:durableId="1610506711">
    <w:abstractNumId w:val="0"/>
  </w:num>
  <w:num w:numId="18" w16cid:durableId="1485200269">
    <w:abstractNumId w:val="3"/>
  </w:num>
  <w:num w:numId="19" w16cid:durableId="516889401">
    <w:abstractNumId w:val="16"/>
  </w:num>
  <w:num w:numId="20" w16cid:durableId="1997105508">
    <w:abstractNumId w:val="21"/>
  </w:num>
  <w:num w:numId="21" w16cid:durableId="2125346776">
    <w:abstractNumId w:val="15"/>
  </w:num>
  <w:num w:numId="22" w16cid:durableId="18441207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Mintz">
    <w15:presenceInfo w15:providerId="Windows Live" w15:userId="bff052ea11bf4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29D1"/>
    <w:rsid w:val="00010871"/>
    <w:rsid w:val="00013B50"/>
    <w:rsid w:val="00015660"/>
    <w:rsid w:val="0003182F"/>
    <w:rsid w:val="00053B6E"/>
    <w:rsid w:val="00067B77"/>
    <w:rsid w:val="00080CDA"/>
    <w:rsid w:val="000A1538"/>
    <w:rsid w:val="000C6608"/>
    <w:rsid w:val="000C6E87"/>
    <w:rsid w:val="000D4C93"/>
    <w:rsid w:val="000E7A37"/>
    <w:rsid w:val="000F1F72"/>
    <w:rsid w:val="000F2CA8"/>
    <w:rsid w:val="000F5908"/>
    <w:rsid w:val="000F75E2"/>
    <w:rsid w:val="00107A9D"/>
    <w:rsid w:val="00107C93"/>
    <w:rsid w:val="0011316D"/>
    <w:rsid w:val="00122428"/>
    <w:rsid w:val="00123D55"/>
    <w:rsid w:val="00132113"/>
    <w:rsid w:val="00155697"/>
    <w:rsid w:val="00160043"/>
    <w:rsid w:val="001711E0"/>
    <w:rsid w:val="001907E5"/>
    <w:rsid w:val="001A5F72"/>
    <w:rsid w:val="001B1B72"/>
    <w:rsid w:val="001B478B"/>
    <w:rsid w:val="001C41AD"/>
    <w:rsid w:val="001D1E3E"/>
    <w:rsid w:val="001D7537"/>
    <w:rsid w:val="001D7CC0"/>
    <w:rsid w:val="001E3BB4"/>
    <w:rsid w:val="001E5E42"/>
    <w:rsid w:val="001F6525"/>
    <w:rsid w:val="0022161E"/>
    <w:rsid w:val="002358E9"/>
    <w:rsid w:val="00237EA4"/>
    <w:rsid w:val="002514A3"/>
    <w:rsid w:val="002536CE"/>
    <w:rsid w:val="00253E80"/>
    <w:rsid w:val="002622F9"/>
    <w:rsid w:val="00263342"/>
    <w:rsid w:val="0027296B"/>
    <w:rsid w:val="00285415"/>
    <w:rsid w:val="00293C82"/>
    <w:rsid w:val="00293D79"/>
    <w:rsid w:val="002A44A7"/>
    <w:rsid w:val="002B67EE"/>
    <w:rsid w:val="002C18A5"/>
    <w:rsid w:val="002C56DA"/>
    <w:rsid w:val="002F0266"/>
    <w:rsid w:val="002F1FD4"/>
    <w:rsid w:val="002F267E"/>
    <w:rsid w:val="00300AD7"/>
    <w:rsid w:val="00314666"/>
    <w:rsid w:val="00333216"/>
    <w:rsid w:val="00334DDA"/>
    <w:rsid w:val="0034310B"/>
    <w:rsid w:val="00357DD6"/>
    <w:rsid w:val="00373684"/>
    <w:rsid w:val="00382AA2"/>
    <w:rsid w:val="0039789C"/>
    <w:rsid w:val="003A2881"/>
    <w:rsid w:val="003B3C82"/>
    <w:rsid w:val="003B57B1"/>
    <w:rsid w:val="003C2AFC"/>
    <w:rsid w:val="003C499E"/>
    <w:rsid w:val="003C6AC3"/>
    <w:rsid w:val="003E657A"/>
    <w:rsid w:val="00427578"/>
    <w:rsid w:val="0042798C"/>
    <w:rsid w:val="00441FB5"/>
    <w:rsid w:val="00442486"/>
    <w:rsid w:val="00444B6B"/>
    <w:rsid w:val="00454EC3"/>
    <w:rsid w:val="00483057"/>
    <w:rsid w:val="00486128"/>
    <w:rsid w:val="00486DA1"/>
    <w:rsid w:val="00490FFB"/>
    <w:rsid w:val="004B59DC"/>
    <w:rsid w:val="004B7AC1"/>
    <w:rsid w:val="004C6A5F"/>
    <w:rsid w:val="004D0959"/>
    <w:rsid w:val="00513461"/>
    <w:rsid w:val="00540EE3"/>
    <w:rsid w:val="005452FD"/>
    <w:rsid w:val="0054649E"/>
    <w:rsid w:val="00550775"/>
    <w:rsid w:val="00560B84"/>
    <w:rsid w:val="0056297A"/>
    <w:rsid w:val="005652D4"/>
    <w:rsid w:val="00566017"/>
    <w:rsid w:val="00570380"/>
    <w:rsid w:val="005715B8"/>
    <w:rsid w:val="0058290C"/>
    <w:rsid w:val="00584BEE"/>
    <w:rsid w:val="00586CEC"/>
    <w:rsid w:val="005A600F"/>
    <w:rsid w:val="005D46FF"/>
    <w:rsid w:val="005D69E4"/>
    <w:rsid w:val="005F247C"/>
    <w:rsid w:val="005F7CB1"/>
    <w:rsid w:val="00601DFF"/>
    <w:rsid w:val="00607A9F"/>
    <w:rsid w:val="00623560"/>
    <w:rsid w:val="00635CE3"/>
    <w:rsid w:val="006368A1"/>
    <w:rsid w:val="00647950"/>
    <w:rsid w:val="00656EAE"/>
    <w:rsid w:val="006676B7"/>
    <w:rsid w:val="00673DCD"/>
    <w:rsid w:val="006958D9"/>
    <w:rsid w:val="006A3074"/>
    <w:rsid w:val="006A5D07"/>
    <w:rsid w:val="006C424C"/>
    <w:rsid w:val="006C5A98"/>
    <w:rsid w:val="006D38BF"/>
    <w:rsid w:val="006D4A75"/>
    <w:rsid w:val="006E3394"/>
    <w:rsid w:val="006F52B3"/>
    <w:rsid w:val="0073107A"/>
    <w:rsid w:val="00735F1D"/>
    <w:rsid w:val="00744728"/>
    <w:rsid w:val="0075561D"/>
    <w:rsid w:val="00757BE1"/>
    <w:rsid w:val="00763B83"/>
    <w:rsid w:val="007731D4"/>
    <w:rsid w:val="00790AB3"/>
    <w:rsid w:val="007A6CFE"/>
    <w:rsid w:val="007A7577"/>
    <w:rsid w:val="007B5A58"/>
    <w:rsid w:val="007C1F59"/>
    <w:rsid w:val="007D17BD"/>
    <w:rsid w:val="007D7E31"/>
    <w:rsid w:val="007E1C15"/>
    <w:rsid w:val="007F01A7"/>
    <w:rsid w:val="00800A46"/>
    <w:rsid w:val="00804CD3"/>
    <w:rsid w:val="00836D3B"/>
    <w:rsid w:val="00837D4F"/>
    <w:rsid w:val="008440DF"/>
    <w:rsid w:val="00847B5A"/>
    <w:rsid w:val="00855373"/>
    <w:rsid w:val="00857675"/>
    <w:rsid w:val="00865A11"/>
    <w:rsid w:val="0087509C"/>
    <w:rsid w:val="008804CF"/>
    <w:rsid w:val="00882720"/>
    <w:rsid w:val="00883735"/>
    <w:rsid w:val="00886870"/>
    <w:rsid w:val="00890776"/>
    <w:rsid w:val="00890884"/>
    <w:rsid w:val="0089275B"/>
    <w:rsid w:val="00892C65"/>
    <w:rsid w:val="008A06A8"/>
    <w:rsid w:val="008C3504"/>
    <w:rsid w:val="008C3633"/>
    <w:rsid w:val="008C68DD"/>
    <w:rsid w:val="008D1230"/>
    <w:rsid w:val="008E5B59"/>
    <w:rsid w:val="008F6251"/>
    <w:rsid w:val="00906CC1"/>
    <w:rsid w:val="00926E5C"/>
    <w:rsid w:val="00945354"/>
    <w:rsid w:val="009466C8"/>
    <w:rsid w:val="00946E2F"/>
    <w:rsid w:val="00946FF5"/>
    <w:rsid w:val="00964489"/>
    <w:rsid w:val="00965446"/>
    <w:rsid w:val="009662DE"/>
    <w:rsid w:val="00981D3C"/>
    <w:rsid w:val="00983DFE"/>
    <w:rsid w:val="009B2947"/>
    <w:rsid w:val="009D4854"/>
    <w:rsid w:val="009D615D"/>
    <w:rsid w:val="009E1301"/>
    <w:rsid w:val="00A02B8B"/>
    <w:rsid w:val="00A25149"/>
    <w:rsid w:val="00A341B2"/>
    <w:rsid w:val="00A3605A"/>
    <w:rsid w:val="00A4347C"/>
    <w:rsid w:val="00A43F1F"/>
    <w:rsid w:val="00A43F9C"/>
    <w:rsid w:val="00A453A6"/>
    <w:rsid w:val="00A4602F"/>
    <w:rsid w:val="00A50DA6"/>
    <w:rsid w:val="00A547AF"/>
    <w:rsid w:val="00A732BC"/>
    <w:rsid w:val="00A818C7"/>
    <w:rsid w:val="00A86690"/>
    <w:rsid w:val="00A975D6"/>
    <w:rsid w:val="00AA11BE"/>
    <w:rsid w:val="00AA3909"/>
    <w:rsid w:val="00AB11BB"/>
    <w:rsid w:val="00AB5906"/>
    <w:rsid w:val="00AC2FD2"/>
    <w:rsid w:val="00AD0CE4"/>
    <w:rsid w:val="00AD240A"/>
    <w:rsid w:val="00AE3EB7"/>
    <w:rsid w:val="00B00E6C"/>
    <w:rsid w:val="00B067FD"/>
    <w:rsid w:val="00B2519D"/>
    <w:rsid w:val="00B31E1D"/>
    <w:rsid w:val="00B3485E"/>
    <w:rsid w:val="00B56BD3"/>
    <w:rsid w:val="00B90820"/>
    <w:rsid w:val="00B913B4"/>
    <w:rsid w:val="00B93A1A"/>
    <w:rsid w:val="00BC1505"/>
    <w:rsid w:val="00BC6F2D"/>
    <w:rsid w:val="00BD1BA9"/>
    <w:rsid w:val="00BD7887"/>
    <w:rsid w:val="00BD7914"/>
    <w:rsid w:val="00BF3689"/>
    <w:rsid w:val="00C0351A"/>
    <w:rsid w:val="00C244F9"/>
    <w:rsid w:val="00C53641"/>
    <w:rsid w:val="00C61A7B"/>
    <w:rsid w:val="00C74E82"/>
    <w:rsid w:val="00CA6564"/>
    <w:rsid w:val="00CA6B99"/>
    <w:rsid w:val="00CA7745"/>
    <w:rsid w:val="00CB661E"/>
    <w:rsid w:val="00CC0C1B"/>
    <w:rsid w:val="00CC3B59"/>
    <w:rsid w:val="00CC60B1"/>
    <w:rsid w:val="00CD2122"/>
    <w:rsid w:val="00CE7618"/>
    <w:rsid w:val="00D0189D"/>
    <w:rsid w:val="00D041F4"/>
    <w:rsid w:val="00D26116"/>
    <w:rsid w:val="00D41BCC"/>
    <w:rsid w:val="00D5463D"/>
    <w:rsid w:val="00D86CD3"/>
    <w:rsid w:val="00D91133"/>
    <w:rsid w:val="00DA3F9C"/>
    <w:rsid w:val="00DA5F21"/>
    <w:rsid w:val="00DA75DC"/>
    <w:rsid w:val="00DC3E55"/>
    <w:rsid w:val="00DE1660"/>
    <w:rsid w:val="00DF31CC"/>
    <w:rsid w:val="00E0715F"/>
    <w:rsid w:val="00E15FC5"/>
    <w:rsid w:val="00E1796D"/>
    <w:rsid w:val="00E2360D"/>
    <w:rsid w:val="00E275E3"/>
    <w:rsid w:val="00E32AA9"/>
    <w:rsid w:val="00E34318"/>
    <w:rsid w:val="00E35981"/>
    <w:rsid w:val="00E36017"/>
    <w:rsid w:val="00E551CA"/>
    <w:rsid w:val="00E66EDB"/>
    <w:rsid w:val="00E747FF"/>
    <w:rsid w:val="00E82BC9"/>
    <w:rsid w:val="00E969B2"/>
    <w:rsid w:val="00EB6452"/>
    <w:rsid w:val="00EC6E33"/>
    <w:rsid w:val="00ED0FDA"/>
    <w:rsid w:val="00EF0A6E"/>
    <w:rsid w:val="00F22695"/>
    <w:rsid w:val="00F34DA4"/>
    <w:rsid w:val="00F4036A"/>
    <w:rsid w:val="00F44996"/>
    <w:rsid w:val="00F5044F"/>
    <w:rsid w:val="00F602B0"/>
    <w:rsid w:val="00F665CB"/>
    <w:rsid w:val="00F714FA"/>
    <w:rsid w:val="00F74AB5"/>
    <w:rsid w:val="00FA03B8"/>
    <w:rsid w:val="00FA63A8"/>
    <w:rsid w:val="00FA66CC"/>
    <w:rsid w:val="00FC0748"/>
    <w:rsid w:val="00FC0DF1"/>
    <w:rsid w:val="00FC6C36"/>
    <w:rsid w:val="00FD39CB"/>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Revision">
    <w:name w:val="Revision"/>
    <w:hidden/>
    <w:uiPriority w:val="99"/>
    <w:semiHidden/>
    <w:rsid w:val="007F01A7"/>
    <w:pPr>
      <w:spacing w:after="0" w:line="240" w:lineRule="auto"/>
    </w:pPr>
  </w:style>
  <w:style w:type="character" w:styleId="CommentReference">
    <w:name w:val="annotation reference"/>
    <w:basedOn w:val="DefaultParagraphFont"/>
    <w:uiPriority w:val="99"/>
    <w:semiHidden/>
    <w:unhideWhenUsed/>
    <w:rsid w:val="002358E9"/>
    <w:rPr>
      <w:sz w:val="16"/>
      <w:szCs w:val="16"/>
    </w:rPr>
  </w:style>
  <w:style w:type="paragraph" w:styleId="CommentText">
    <w:name w:val="annotation text"/>
    <w:basedOn w:val="Normal"/>
    <w:link w:val="CommentTextChar"/>
    <w:uiPriority w:val="99"/>
    <w:unhideWhenUsed/>
    <w:rsid w:val="002358E9"/>
    <w:pPr>
      <w:spacing w:line="240" w:lineRule="auto"/>
    </w:pPr>
    <w:rPr>
      <w:sz w:val="20"/>
      <w:szCs w:val="20"/>
    </w:rPr>
  </w:style>
  <w:style w:type="character" w:customStyle="1" w:styleId="CommentTextChar">
    <w:name w:val="Comment Text Char"/>
    <w:basedOn w:val="DefaultParagraphFont"/>
    <w:link w:val="CommentText"/>
    <w:uiPriority w:val="99"/>
    <w:rsid w:val="002358E9"/>
    <w:rPr>
      <w:sz w:val="20"/>
      <w:szCs w:val="20"/>
    </w:rPr>
  </w:style>
  <w:style w:type="paragraph" w:styleId="CommentSubject">
    <w:name w:val="annotation subject"/>
    <w:basedOn w:val="CommentText"/>
    <w:next w:val="CommentText"/>
    <w:link w:val="CommentSubjectChar"/>
    <w:uiPriority w:val="99"/>
    <w:semiHidden/>
    <w:unhideWhenUsed/>
    <w:rsid w:val="002358E9"/>
    <w:rPr>
      <w:b/>
      <w:bCs/>
    </w:rPr>
  </w:style>
  <w:style w:type="character" w:customStyle="1" w:styleId="CommentSubjectChar">
    <w:name w:val="Comment Subject Char"/>
    <w:basedOn w:val="CommentTextChar"/>
    <w:link w:val="CommentSubject"/>
    <w:uiPriority w:val="99"/>
    <w:semiHidden/>
    <w:rsid w:val="002358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geeksforgeeks.org/xgboost/" TargetMode="External"/><Relationship Id="rId1" Type="http://schemas.openxmlformats.org/officeDocument/2006/relationships/hyperlink" Target="https://realpython.com/pytorch-vs-tensorflow/"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202375309 &amp;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81138-707D-4D28-9754-00C8B276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Computacenter</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August 2024</dc:subject>
  <dc:creator/>
  <cp:keywords/>
  <dc:description/>
  <cp:lastModifiedBy>Chris Mintz</cp:lastModifiedBy>
  <cp:revision>272</cp:revision>
  <dcterms:created xsi:type="dcterms:W3CDTF">2024-08-16T11:08:00Z</dcterms:created>
  <dcterms:modified xsi:type="dcterms:W3CDTF">2024-08-20T14:44:00Z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