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End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4B6FD"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108619CF" w:rsidR="00890884" w:rsidRDefault="00046381">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9341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0E5510" w14:textId="108619CF" w:rsidR="00890884" w:rsidRDefault="00046381">
                              <w:pPr>
                                <w:pStyle w:val="NoSpacing"/>
                                <w:jc w:val="right"/>
                                <w:rPr>
                                  <w:color w:val="595959" w:themeColor="text1" w:themeTint="A6"/>
                                  <w:sz w:val="28"/>
                                  <w:szCs w:val="28"/>
                                </w:rPr>
                              </w:pPr>
                              <w:r>
                                <w:rPr>
                                  <w:color w:val="595959" w:themeColor="text1" w:themeTint="A6"/>
                                  <w:sz w:val="28"/>
                                  <w:szCs w:val="28"/>
                                </w:rPr>
                                <w:t>Agunbiade, Anthonia</w:t>
                              </w:r>
                            </w:p>
                          </w:sdtContent>
                        </w:sdt>
                        <w:p w14:paraId="7CE22FEF" w14:textId="463EF5D1" w:rsidR="00890884" w:rsidRDefault="009341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9341E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9341E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61">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361DC4B9" w:rsidR="00890884" w:rsidRDefault="00057706">
                              <w:pPr>
                                <w:jc w:val="right"/>
                                <w:rPr>
                                  <w:smallCaps/>
                                  <w:color w:val="404040" w:themeColor="text1" w:themeTint="BF"/>
                                  <w:sz w:val="36"/>
                                  <w:szCs w:val="36"/>
                                </w:rPr>
                              </w:pPr>
                              <w:r>
                                <w:rPr>
                                  <w:color w:val="404040" w:themeColor="text1" w:themeTint="BF"/>
                                  <w:sz w:val="36"/>
                                  <w:szCs w:val="36"/>
                                </w:rPr>
                                <w:t>Machine Learning &amp; Deep Learning</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74936606" w14:textId="131F7EBC" w:rsidR="00475B4F"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144288" w:history="1">
            <w:r w:rsidR="00475B4F" w:rsidRPr="00751B3A">
              <w:rPr>
                <w:rStyle w:val="Hyperlink"/>
                <w:noProof/>
              </w:rPr>
              <w:t>Introduction and Background:</w:t>
            </w:r>
            <w:r w:rsidR="00475B4F">
              <w:rPr>
                <w:noProof/>
                <w:webHidden/>
              </w:rPr>
              <w:tab/>
            </w:r>
            <w:r w:rsidR="00475B4F">
              <w:rPr>
                <w:noProof/>
                <w:webHidden/>
              </w:rPr>
              <w:fldChar w:fldCharType="begin"/>
            </w:r>
            <w:r w:rsidR="00475B4F">
              <w:rPr>
                <w:noProof/>
                <w:webHidden/>
              </w:rPr>
              <w:instrText xml:space="preserve"> PAGEREF _Toc175144288 \h </w:instrText>
            </w:r>
            <w:r w:rsidR="00475B4F">
              <w:rPr>
                <w:noProof/>
                <w:webHidden/>
              </w:rPr>
            </w:r>
            <w:r w:rsidR="00475B4F">
              <w:rPr>
                <w:noProof/>
                <w:webHidden/>
              </w:rPr>
              <w:fldChar w:fldCharType="separate"/>
            </w:r>
            <w:r w:rsidR="00475B4F">
              <w:rPr>
                <w:noProof/>
                <w:webHidden/>
              </w:rPr>
              <w:t>2</w:t>
            </w:r>
            <w:r w:rsidR="00475B4F">
              <w:rPr>
                <w:noProof/>
                <w:webHidden/>
              </w:rPr>
              <w:fldChar w:fldCharType="end"/>
            </w:r>
          </w:hyperlink>
        </w:p>
        <w:p w14:paraId="55BDDE5A" w14:textId="3DDC555E" w:rsidR="00475B4F" w:rsidRDefault="009341E7">
          <w:pPr>
            <w:pStyle w:val="TOC2"/>
            <w:tabs>
              <w:tab w:val="right" w:leader="dot" w:pos="9016"/>
            </w:tabs>
            <w:rPr>
              <w:rFonts w:eastAsiaTheme="minorEastAsia"/>
              <w:noProof/>
              <w:sz w:val="24"/>
              <w:szCs w:val="24"/>
              <w:lang w:eastAsia="en-GB"/>
            </w:rPr>
          </w:pPr>
          <w:hyperlink w:anchor="_Toc175144289" w:history="1">
            <w:r w:rsidR="00475B4F" w:rsidRPr="00751B3A">
              <w:rPr>
                <w:rStyle w:val="Hyperlink"/>
                <w:noProof/>
              </w:rPr>
              <w:t>Dataset Overview and Preprocessing:</w:t>
            </w:r>
            <w:r w:rsidR="00475B4F">
              <w:rPr>
                <w:noProof/>
                <w:webHidden/>
              </w:rPr>
              <w:tab/>
            </w:r>
            <w:r w:rsidR="00475B4F">
              <w:rPr>
                <w:noProof/>
                <w:webHidden/>
              </w:rPr>
              <w:fldChar w:fldCharType="begin"/>
            </w:r>
            <w:r w:rsidR="00475B4F">
              <w:rPr>
                <w:noProof/>
                <w:webHidden/>
              </w:rPr>
              <w:instrText xml:space="preserve"> PAGEREF _Toc175144289 \h </w:instrText>
            </w:r>
            <w:r w:rsidR="00475B4F">
              <w:rPr>
                <w:noProof/>
                <w:webHidden/>
              </w:rPr>
            </w:r>
            <w:r w:rsidR="00475B4F">
              <w:rPr>
                <w:noProof/>
                <w:webHidden/>
              </w:rPr>
              <w:fldChar w:fldCharType="separate"/>
            </w:r>
            <w:r w:rsidR="00475B4F">
              <w:rPr>
                <w:noProof/>
                <w:webHidden/>
              </w:rPr>
              <w:t>3</w:t>
            </w:r>
            <w:r w:rsidR="00475B4F">
              <w:rPr>
                <w:noProof/>
                <w:webHidden/>
              </w:rPr>
              <w:fldChar w:fldCharType="end"/>
            </w:r>
          </w:hyperlink>
        </w:p>
        <w:p w14:paraId="70080B5E" w14:textId="66C089A0" w:rsidR="00475B4F" w:rsidRDefault="009341E7">
          <w:pPr>
            <w:pStyle w:val="TOC2"/>
            <w:tabs>
              <w:tab w:val="right" w:leader="dot" w:pos="9016"/>
            </w:tabs>
            <w:rPr>
              <w:rFonts w:eastAsiaTheme="minorEastAsia"/>
              <w:noProof/>
              <w:sz w:val="24"/>
              <w:szCs w:val="24"/>
              <w:lang w:eastAsia="en-GB"/>
            </w:rPr>
          </w:pPr>
          <w:hyperlink w:anchor="_Toc175144290" w:history="1">
            <w:r w:rsidR="00475B4F" w:rsidRPr="00751B3A">
              <w:rPr>
                <w:rStyle w:val="Hyperlink"/>
                <w:noProof/>
              </w:rPr>
              <w:t>Task 1: Numerical and Categorical Classification</w:t>
            </w:r>
            <w:r w:rsidR="00475B4F">
              <w:rPr>
                <w:noProof/>
                <w:webHidden/>
              </w:rPr>
              <w:tab/>
            </w:r>
            <w:r w:rsidR="00475B4F">
              <w:rPr>
                <w:noProof/>
                <w:webHidden/>
              </w:rPr>
              <w:fldChar w:fldCharType="begin"/>
            </w:r>
            <w:r w:rsidR="00475B4F">
              <w:rPr>
                <w:noProof/>
                <w:webHidden/>
              </w:rPr>
              <w:instrText xml:space="preserve"> PAGEREF _Toc175144290 \h </w:instrText>
            </w:r>
            <w:r w:rsidR="00475B4F">
              <w:rPr>
                <w:noProof/>
                <w:webHidden/>
              </w:rPr>
            </w:r>
            <w:r w:rsidR="00475B4F">
              <w:rPr>
                <w:noProof/>
                <w:webHidden/>
              </w:rPr>
              <w:fldChar w:fldCharType="separate"/>
            </w:r>
            <w:r w:rsidR="00475B4F">
              <w:rPr>
                <w:noProof/>
                <w:webHidden/>
              </w:rPr>
              <w:t>4</w:t>
            </w:r>
            <w:r w:rsidR="00475B4F">
              <w:rPr>
                <w:noProof/>
                <w:webHidden/>
              </w:rPr>
              <w:fldChar w:fldCharType="end"/>
            </w:r>
          </w:hyperlink>
        </w:p>
        <w:p w14:paraId="7FA90BD5" w14:textId="6F1D3E4E" w:rsidR="00475B4F" w:rsidRDefault="009341E7">
          <w:pPr>
            <w:pStyle w:val="TOC2"/>
            <w:tabs>
              <w:tab w:val="right" w:leader="dot" w:pos="9016"/>
            </w:tabs>
            <w:rPr>
              <w:rFonts w:eastAsiaTheme="minorEastAsia"/>
              <w:noProof/>
              <w:sz w:val="24"/>
              <w:szCs w:val="24"/>
              <w:lang w:eastAsia="en-GB"/>
            </w:rPr>
          </w:pPr>
          <w:hyperlink w:anchor="_Toc175144291" w:history="1">
            <w:r w:rsidR="00475B4F" w:rsidRPr="00751B3A">
              <w:rPr>
                <w:rStyle w:val="Hyperlink"/>
                <w:noProof/>
              </w:rPr>
              <w:t>Task 2: Multi-label Image-based Digit Classification</w:t>
            </w:r>
            <w:r w:rsidR="00475B4F">
              <w:rPr>
                <w:noProof/>
                <w:webHidden/>
              </w:rPr>
              <w:tab/>
            </w:r>
            <w:r w:rsidR="00475B4F">
              <w:rPr>
                <w:noProof/>
                <w:webHidden/>
              </w:rPr>
              <w:fldChar w:fldCharType="begin"/>
            </w:r>
            <w:r w:rsidR="00475B4F">
              <w:rPr>
                <w:noProof/>
                <w:webHidden/>
              </w:rPr>
              <w:instrText xml:space="preserve"> PAGEREF _Toc175144291 \h </w:instrText>
            </w:r>
            <w:r w:rsidR="00475B4F">
              <w:rPr>
                <w:noProof/>
                <w:webHidden/>
              </w:rPr>
            </w:r>
            <w:r w:rsidR="00475B4F">
              <w:rPr>
                <w:noProof/>
                <w:webHidden/>
              </w:rPr>
              <w:fldChar w:fldCharType="separate"/>
            </w:r>
            <w:r w:rsidR="00475B4F">
              <w:rPr>
                <w:noProof/>
                <w:webHidden/>
              </w:rPr>
              <w:t>5</w:t>
            </w:r>
            <w:r w:rsidR="00475B4F">
              <w:rPr>
                <w:noProof/>
                <w:webHidden/>
              </w:rPr>
              <w:fldChar w:fldCharType="end"/>
            </w:r>
          </w:hyperlink>
        </w:p>
        <w:p w14:paraId="1337DFCB" w14:textId="732E9C70" w:rsidR="00475B4F" w:rsidRDefault="009341E7">
          <w:pPr>
            <w:pStyle w:val="TOC2"/>
            <w:tabs>
              <w:tab w:val="right" w:leader="dot" w:pos="9016"/>
            </w:tabs>
            <w:rPr>
              <w:rFonts w:eastAsiaTheme="minorEastAsia"/>
              <w:noProof/>
              <w:sz w:val="24"/>
              <w:szCs w:val="24"/>
              <w:lang w:eastAsia="en-GB"/>
            </w:rPr>
          </w:pPr>
          <w:hyperlink w:anchor="_Toc175144292" w:history="1">
            <w:r w:rsidR="00475B4F" w:rsidRPr="00751B3A">
              <w:rPr>
                <w:rStyle w:val="Hyperlink"/>
                <w:noProof/>
              </w:rPr>
              <w:t>Model Comparison and Selection:</w:t>
            </w:r>
            <w:r w:rsidR="00475B4F">
              <w:rPr>
                <w:noProof/>
                <w:webHidden/>
              </w:rPr>
              <w:tab/>
            </w:r>
            <w:r w:rsidR="00475B4F">
              <w:rPr>
                <w:noProof/>
                <w:webHidden/>
              </w:rPr>
              <w:fldChar w:fldCharType="begin"/>
            </w:r>
            <w:r w:rsidR="00475B4F">
              <w:rPr>
                <w:noProof/>
                <w:webHidden/>
              </w:rPr>
              <w:instrText xml:space="preserve"> PAGEREF _Toc175144292 \h </w:instrText>
            </w:r>
            <w:r w:rsidR="00475B4F">
              <w:rPr>
                <w:noProof/>
                <w:webHidden/>
              </w:rPr>
            </w:r>
            <w:r w:rsidR="00475B4F">
              <w:rPr>
                <w:noProof/>
                <w:webHidden/>
              </w:rPr>
              <w:fldChar w:fldCharType="separate"/>
            </w:r>
            <w:r w:rsidR="00475B4F">
              <w:rPr>
                <w:noProof/>
                <w:webHidden/>
              </w:rPr>
              <w:t>6</w:t>
            </w:r>
            <w:r w:rsidR="00475B4F">
              <w:rPr>
                <w:noProof/>
                <w:webHidden/>
              </w:rPr>
              <w:fldChar w:fldCharType="end"/>
            </w:r>
          </w:hyperlink>
        </w:p>
        <w:p w14:paraId="61913A7F" w14:textId="27ED1371" w:rsidR="00475B4F" w:rsidRDefault="009341E7">
          <w:pPr>
            <w:pStyle w:val="TOC2"/>
            <w:tabs>
              <w:tab w:val="right" w:leader="dot" w:pos="9016"/>
            </w:tabs>
            <w:rPr>
              <w:rFonts w:eastAsiaTheme="minorEastAsia"/>
              <w:noProof/>
              <w:sz w:val="24"/>
              <w:szCs w:val="24"/>
              <w:lang w:eastAsia="en-GB"/>
            </w:rPr>
          </w:pPr>
          <w:hyperlink w:anchor="_Toc175144293" w:history="1">
            <w:r w:rsidR="00475B4F" w:rsidRPr="00751B3A">
              <w:rPr>
                <w:rStyle w:val="Hyperlink"/>
                <w:noProof/>
              </w:rPr>
              <w:t>Conclusion:</w:t>
            </w:r>
            <w:r w:rsidR="00475B4F">
              <w:rPr>
                <w:noProof/>
                <w:webHidden/>
              </w:rPr>
              <w:tab/>
            </w:r>
            <w:r w:rsidR="00475B4F">
              <w:rPr>
                <w:noProof/>
                <w:webHidden/>
              </w:rPr>
              <w:fldChar w:fldCharType="begin"/>
            </w:r>
            <w:r w:rsidR="00475B4F">
              <w:rPr>
                <w:noProof/>
                <w:webHidden/>
              </w:rPr>
              <w:instrText xml:space="preserve"> PAGEREF _Toc175144293 \h </w:instrText>
            </w:r>
            <w:r w:rsidR="00475B4F">
              <w:rPr>
                <w:noProof/>
                <w:webHidden/>
              </w:rPr>
            </w:r>
            <w:r w:rsidR="00475B4F">
              <w:rPr>
                <w:noProof/>
                <w:webHidden/>
              </w:rPr>
              <w:fldChar w:fldCharType="separate"/>
            </w:r>
            <w:r w:rsidR="00475B4F">
              <w:rPr>
                <w:noProof/>
                <w:webHidden/>
              </w:rPr>
              <w:t>7</w:t>
            </w:r>
            <w:r w:rsidR="00475B4F">
              <w:rPr>
                <w:noProof/>
                <w:webHidden/>
              </w:rPr>
              <w:fldChar w:fldCharType="end"/>
            </w:r>
          </w:hyperlink>
        </w:p>
        <w:p w14:paraId="1B7E0C7B" w14:textId="0F75684C" w:rsidR="00475B4F" w:rsidRDefault="009341E7">
          <w:pPr>
            <w:pStyle w:val="TOC2"/>
            <w:tabs>
              <w:tab w:val="right" w:leader="dot" w:pos="9016"/>
            </w:tabs>
            <w:rPr>
              <w:rFonts w:eastAsiaTheme="minorEastAsia"/>
              <w:noProof/>
              <w:sz w:val="24"/>
              <w:szCs w:val="24"/>
              <w:lang w:eastAsia="en-GB"/>
            </w:rPr>
          </w:pPr>
          <w:hyperlink w:anchor="_Toc175144294" w:history="1">
            <w:r w:rsidR="00475B4F" w:rsidRPr="00751B3A">
              <w:rPr>
                <w:rStyle w:val="Hyperlink"/>
                <w:noProof/>
              </w:rPr>
              <w:t>Collaboration:</w:t>
            </w:r>
            <w:r w:rsidR="00475B4F">
              <w:rPr>
                <w:noProof/>
                <w:webHidden/>
              </w:rPr>
              <w:tab/>
            </w:r>
            <w:r w:rsidR="00475B4F">
              <w:rPr>
                <w:noProof/>
                <w:webHidden/>
              </w:rPr>
              <w:fldChar w:fldCharType="begin"/>
            </w:r>
            <w:r w:rsidR="00475B4F">
              <w:rPr>
                <w:noProof/>
                <w:webHidden/>
              </w:rPr>
              <w:instrText xml:space="preserve"> PAGEREF _Toc175144294 \h </w:instrText>
            </w:r>
            <w:r w:rsidR="00475B4F">
              <w:rPr>
                <w:noProof/>
                <w:webHidden/>
              </w:rPr>
            </w:r>
            <w:r w:rsidR="00475B4F">
              <w:rPr>
                <w:noProof/>
                <w:webHidden/>
              </w:rPr>
              <w:fldChar w:fldCharType="separate"/>
            </w:r>
            <w:r w:rsidR="00475B4F">
              <w:rPr>
                <w:noProof/>
                <w:webHidden/>
              </w:rPr>
              <w:t>7</w:t>
            </w:r>
            <w:r w:rsidR="00475B4F">
              <w:rPr>
                <w:noProof/>
                <w:webHidden/>
              </w:rPr>
              <w:fldChar w:fldCharType="end"/>
            </w:r>
          </w:hyperlink>
        </w:p>
        <w:p w14:paraId="4DB18534" w14:textId="46F12B05" w:rsidR="00475B4F" w:rsidRDefault="009341E7">
          <w:pPr>
            <w:pStyle w:val="TOC1"/>
            <w:tabs>
              <w:tab w:val="right" w:leader="dot" w:pos="9016"/>
            </w:tabs>
            <w:rPr>
              <w:rFonts w:eastAsiaTheme="minorEastAsia"/>
              <w:noProof/>
              <w:sz w:val="24"/>
              <w:szCs w:val="24"/>
              <w:lang w:eastAsia="en-GB"/>
            </w:rPr>
          </w:pPr>
          <w:hyperlink w:anchor="_Toc175144295" w:history="1">
            <w:r w:rsidR="00475B4F" w:rsidRPr="00751B3A">
              <w:rPr>
                <w:rStyle w:val="Hyperlink"/>
                <w:noProof/>
              </w:rPr>
              <w:t>References</w:t>
            </w:r>
            <w:r w:rsidR="00475B4F">
              <w:rPr>
                <w:noProof/>
                <w:webHidden/>
              </w:rPr>
              <w:tab/>
            </w:r>
            <w:r w:rsidR="00475B4F">
              <w:rPr>
                <w:noProof/>
                <w:webHidden/>
              </w:rPr>
              <w:fldChar w:fldCharType="begin"/>
            </w:r>
            <w:r w:rsidR="00475B4F">
              <w:rPr>
                <w:noProof/>
                <w:webHidden/>
              </w:rPr>
              <w:instrText xml:space="preserve"> PAGEREF _Toc175144295 \h </w:instrText>
            </w:r>
            <w:r w:rsidR="00475B4F">
              <w:rPr>
                <w:noProof/>
                <w:webHidden/>
              </w:rPr>
            </w:r>
            <w:r w:rsidR="00475B4F">
              <w:rPr>
                <w:noProof/>
                <w:webHidden/>
              </w:rPr>
              <w:fldChar w:fldCharType="separate"/>
            </w:r>
            <w:r w:rsidR="00475B4F">
              <w:rPr>
                <w:noProof/>
                <w:webHidden/>
              </w:rPr>
              <w:t>10</w:t>
            </w:r>
            <w:r w:rsidR="00475B4F">
              <w:rPr>
                <w:noProof/>
                <w:webHidden/>
              </w:rPr>
              <w:fldChar w:fldCharType="end"/>
            </w:r>
          </w:hyperlink>
        </w:p>
        <w:p w14:paraId="75282A18" w14:textId="2E4FF069"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144288"/>
      <w:r>
        <w:lastRenderedPageBreak/>
        <w:t>Introduction and Background:</w:t>
      </w:r>
      <w:bookmarkEnd w:id="0"/>
      <w:bookmarkEnd w:id="1"/>
      <w:r>
        <w:t xml:space="preserve"> </w:t>
      </w:r>
    </w:p>
    <w:p w14:paraId="0720AE30" w14:textId="77BC4150"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proofErr w:type="spellStart"/>
      <w:r w:rsidR="00486128">
        <w:t>mutli</w:t>
      </w:r>
      <w:proofErr w:type="spellEnd"/>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375AF0C6"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 xml:space="preserve">as the backbone of numerous real-word applications, </w:t>
      </w:r>
      <w:r w:rsidR="00DE34E7">
        <w:t xml:space="preserve">including but not limited </w:t>
      </w:r>
      <w:r w:rsidR="006A7901">
        <w:t xml:space="preserve">to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 automate</w:t>
      </w:r>
      <w:r w:rsidR="0039520A">
        <w:t xml:space="preserve"> sorting and categorizing </w:t>
      </w:r>
      <w:r w:rsidR="00B90820">
        <w:t xml:space="preserve">processes, and extract valuable insights that drive innovation and progress </w:t>
      </w:r>
      <w:r w:rsidR="00FB5725">
        <w:t>improved efficiency.</w:t>
      </w:r>
      <w:r w:rsidR="00B90820">
        <w:t xml:space="preserve"> diverse domains. </w:t>
      </w:r>
    </w:p>
    <w:p w14:paraId="4BDFE6C9" w14:textId="6E5AE48D" w:rsidR="007D7E31" w:rsidRDefault="007D7E31" w:rsidP="00883735">
      <w:pPr>
        <w:rPr>
          <w:b/>
          <w:bCs/>
          <w:i/>
          <w:iCs/>
        </w:rPr>
      </w:pPr>
      <w:r>
        <w:rPr>
          <w:b/>
          <w:bCs/>
          <w:i/>
          <w:iCs/>
        </w:rPr>
        <w:t xml:space="preserve">Project purpose and objectives: </w:t>
      </w:r>
    </w:p>
    <w:p w14:paraId="32110BC2" w14:textId="5BF93AC1" w:rsidR="005652D4" w:rsidRPr="005652D4" w:rsidRDefault="005652D4" w:rsidP="005652D4">
      <w:r w:rsidRPr="005652D4">
        <w:t>The focal point of this project is to</w:t>
      </w:r>
      <w:r w:rsidR="00FB5725">
        <w:t xml:space="preserv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514BB7">
        <w:t xml:space="preserve"> contributing to a high F1 score, and low Root Mean Square Error (RMSE).</w:t>
      </w:r>
      <w:r w:rsidRPr="005652D4">
        <w:t xml:space="preserve"> The overarching objectives include:</w:t>
      </w:r>
    </w:p>
    <w:p w14:paraId="52FCEB04" w14:textId="6C2D51DC"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preprocessing data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2" w:name="_Dataset_Overview_and"/>
      <w:bookmarkStart w:id="3" w:name="_Toc175144289"/>
      <w:bookmarkEnd w:id="2"/>
      <w:r w:rsidRPr="008E5B59">
        <w:rPr>
          <w:rStyle w:val="Heading2Char"/>
        </w:rPr>
        <w:lastRenderedPageBreak/>
        <w:t>Dataset Overview and Preprocessing:</w:t>
      </w:r>
      <w:bookmarkEnd w:id="3"/>
      <w:r w:rsidRPr="008E5B59">
        <w:t xml:space="preserve"> </w:t>
      </w:r>
    </w:p>
    <w:p w14:paraId="7AB97E33" w14:textId="6C66B1CD" w:rsidR="00A453A6" w:rsidRDefault="00A453A6" w:rsidP="00A453A6">
      <w:r>
        <w:t xml:space="preserve">The initial processing of Dataset 1 was within a </w:t>
      </w:r>
      <w:proofErr w:type="spellStart"/>
      <w:r>
        <w:t>Jupyter</w:t>
      </w:r>
      <w:proofErr w:type="spellEnd"/>
      <w:r>
        <w:t xml:space="preserve"> Notebook, leveraging its Scikit-learn Python library, enabl</w:t>
      </w:r>
      <w:r w:rsidR="008804CF">
        <w:t>ing</w:t>
      </w:r>
      <w:r>
        <w:t xml:space="preserve"> visualization of the data in a tabular format, revealing its complete structure. </w:t>
      </w:r>
    </w:p>
    <w:p w14:paraId="593EC800" w14:textId="77777777" w:rsidR="001A34B0"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proofErr w:type="gramStart"/>
      <w:r w:rsidR="00A453A6" w:rsidRPr="00A453A6">
        <w:t>df.describe</w:t>
      </w:r>
      <w:proofErr w:type="spellEnd"/>
      <w:proofErr w:type="gramEnd"/>
      <w:r w:rsidR="00A453A6" w:rsidRPr="00A453A6">
        <w:t xml:space="preserve">() and df.info(). </w:t>
      </w:r>
      <w:proofErr w:type="spellStart"/>
      <w:r w:rsidR="00A453A6" w:rsidRPr="00A453A6">
        <w:t>df.describe</w:t>
      </w:r>
      <w:proofErr w:type="spellEnd"/>
      <w:r w:rsidR="00A453A6" w:rsidRPr="00A453A6">
        <w:t xml:space="preserve">() provided a quick statistical summary of the numerical variables, offering insights into their central tendency, dispersion, and distribution. Meanwhile, </w:t>
      </w:r>
      <w:proofErr w:type="gramStart"/>
      <w:r w:rsidR="00A453A6" w:rsidRPr="00A453A6">
        <w:t>df.info(</w:t>
      </w:r>
      <w:proofErr w:type="gramEnd"/>
      <w:r w:rsidR="00A453A6" w:rsidRPr="00A453A6">
        <w:t xml:space="preserve">) gave a concise overview of the entire dataset, including column names, data types, and the number of non-null values, aiding in understanding the overall structure and potential areas for preprocessing. </w:t>
      </w:r>
      <w:r w:rsidR="001262C0">
        <w:t xml:space="preserve">Data wrangler </w:t>
      </w:r>
      <w:proofErr w:type="spellStart"/>
      <w:r w:rsidR="001262C0">
        <w:t>pluggin</w:t>
      </w:r>
      <w:proofErr w:type="spellEnd"/>
      <w:r w:rsidR="001262C0">
        <w:t xml:space="preserve"> for Visual Studio for data slicing and profiling was also </w:t>
      </w:r>
      <w:r w:rsidR="00B34316">
        <w:t>used. The dimensions of datase</w:t>
      </w:r>
      <w:r w:rsidR="004055AD">
        <w:t xml:space="preserve">t 1 was 925 </w:t>
      </w:r>
      <w:r w:rsidR="00EC1866">
        <w:t xml:space="preserve">rows with 5 columns. </w:t>
      </w:r>
    </w:p>
    <w:p w14:paraId="5FCC573D" w14:textId="45BC05FE"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 </w:t>
      </w:r>
    </w:p>
    <w:p w14:paraId="36DCB6F6" w14:textId="3AB3F1DB"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w:t>
      </w:r>
      <w:r w:rsidR="000249B9">
        <w:t>Matplotlib for</w:t>
      </w:r>
      <w:r w:rsidR="00263342">
        <w:t xml:space="preserve"> creating custom visualization</w:t>
      </w:r>
      <w:r w:rsidR="00A818C7">
        <w:t xml:space="preserve">s. However, as a team we ultimately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42470974" w:rsidR="001907E5" w:rsidRDefault="009466C8" w:rsidP="009466C8">
      <w:r w:rsidRPr="009466C8">
        <w:t xml:space="preserve">Dataset 2, presented as a zip file, contained a diverse collection of images featuring digits from 0 to 9. Preprocessing this dataset proved challenging due to the sheer volume of images distributed across various folders. To streamline the process, the zip file was </w:t>
      </w:r>
      <w:r w:rsidR="004B58CE">
        <w:t>removed from the cloud repo and a virtual drive reference was created so that the team could work on the project without changing the reference location.</w:t>
      </w:r>
    </w:p>
    <w:p w14:paraId="73FBE445" w14:textId="5AFBFA16"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t>The images were then loaded from a locally mapped source, resulting in the message "Found 100000 images belonging to 1 class."</w:t>
      </w:r>
    </w:p>
    <w:p w14:paraId="7C61977C" w14:textId="36128640" w:rsidR="00AC0362" w:rsidRDefault="009466C8" w:rsidP="009466C8">
      <w:r w:rsidRPr="009466C8">
        <w:t xml:space="preserve">While alternative libraries such as OpenCV for computer vision tasks </w:t>
      </w:r>
      <w:r w:rsidR="00423E53">
        <w:t xml:space="preserve">and </w:t>
      </w:r>
      <w:proofErr w:type="spellStart"/>
      <w:r w:rsidR="00423E53">
        <w:t>Ker</w:t>
      </w:r>
      <w:r w:rsidRPr="009466C8">
        <w:t>as</w:t>
      </w:r>
      <w:proofErr w:type="spellEnd"/>
      <w:r w:rsidRPr="009466C8">
        <w:t xml:space="preserve"> a high-level API on top of TensorFlow were considered</w:t>
      </w:r>
      <w:r w:rsidR="001433D4">
        <w:t xml:space="preserve">. </w:t>
      </w:r>
      <w:proofErr w:type="spellStart"/>
      <w:r w:rsidR="001433D4">
        <w:t>Keras</w:t>
      </w:r>
      <w:proofErr w:type="spellEnd"/>
      <w:r w:rsidR="001433D4">
        <w:t xml:space="preserve"> </w:t>
      </w:r>
      <w:proofErr w:type="spellStart"/>
      <w:r w:rsidR="001433D4">
        <w:t>ImageDataGenerator</w:t>
      </w:r>
      <w:proofErr w:type="spellEnd"/>
      <w:r w:rsidR="008B6D5A">
        <w:t xml:space="preserve"> was the final decision due to </w:t>
      </w:r>
      <w:proofErr w:type="spellStart"/>
      <w:proofErr w:type="gramStart"/>
      <w:r w:rsidR="008B6D5A">
        <w:lastRenderedPageBreak/>
        <w:t>it’s</w:t>
      </w:r>
      <w:proofErr w:type="spellEnd"/>
      <w:proofErr w:type="gramEnd"/>
      <w:r w:rsidR="008B6D5A">
        <w:t xml:space="preserve"> </w:t>
      </w:r>
      <w:r w:rsidR="000245C3">
        <w:t>ability to</w:t>
      </w:r>
      <w:r w:rsidR="002D33FD">
        <w:t xml:space="preserve"> easily augment our image dataset during training, creating variations like rotations, flips and zooms,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4" w:name="_Toc175144290"/>
      <w:r w:rsidRPr="00A25149">
        <w:t>Task 1: Numerical and Categorical Classification</w:t>
      </w:r>
      <w:bookmarkEnd w:id="4"/>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End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7920E3E9" w:rsidR="004D0959" w:rsidRPr="004D0959" w:rsidRDefault="004D0959" w:rsidP="004D0959">
      <w:pPr>
        <w:numPr>
          <w:ilvl w:val="0"/>
          <w:numId w:val="20"/>
        </w:numPr>
      </w:pPr>
      <w:r w:rsidRPr="004D0959">
        <w:rPr>
          <w:b/>
          <w:bCs/>
        </w:rPr>
        <w:t>Data Preparation &amp; Feature Transformation</w:t>
      </w:r>
      <w:r w:rsidRPr="004D0959">
        <w:t xml:space="preserve">: Standard text preprocessing and TF-IDF vectorization were applied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4D0959">
      <w:pPr>
        <w:numPr>
          <w:ilvl w:val="1"/>
          <w:numId w:val="21"/>
        </w:numPr>
      </w:pPr>
      <w:r w:rsidRPr="004D0959">
        <w:rPr>
          <w:b/>
          <w:bCs/>
        </w:rPr>
        <w:t>Accuracy</w:t>
      </w:r>
      <w:r w:rsidRPr="004D0959">
        <w:t>: Overall proportion of correct predictions</w:t>
      </w:r>
    </w:p>
    <w:p w14:paraId="0B3C64F0" w14:textId="77777777" w:rsidR="004D0959" w:rsidRPr="004D0959" w:rsidRDefault="004D0959" w:rsidP="004D0959">
      <w:pPr>
        <w:numPr>
          <w:ilvl w:val="1"/>
          <w:numId w:val="21"/>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This deeper </w:t>
      </w:r>
      <w:r w:rsidRPr="00566017">
        <w:lastRenderedPageBreak/>
        <w:t xml:space="preserve">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5BA25E62"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p>
    <w:p w14:paraId="3DE48F8C" w14:textId="188B17EB" w:rsidR="001D7537" w:rsidRPr="004D0959" w:rsidRDefault="001D7537" w:rsidP="001D7537">
      <w:r>
        <w:rPr>
          <w:noProof/>
        </w:rPr>
        <mc:AlternateContent>
          <mc:Choice Requires="wps">
            <w:drawing>
              <wp:anchor distT="0" distB="0" distL="114300" distR="114300" simplePos="0" relativeHeight="251657728" behindDoc="0" locked="0" layoutInCell="1" allowOverlap="1" wp14:anchorId="2B214FAA" wp14:editId="647988E8">
                <wp:simplePos x="0" y="0"/>
                <wp:positionH relativeFrom="column">
                  <wp:posOffset>91440</wp:posOffset>
                </wp:positionH>
                <wp:positionV relativeFrom="paragraph">
                  <wp:posOffset>2082800</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7.2pt;margin-top:164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" fillcolor="white [3201]" strokeweight=".5pt">
                <v:textbox>
                  <w:txbxContent>
                    <w:p w14:paraId="1A4D2B67" w14:textId="2BD94C18" w:rsidR="001D7537" w:rsidRDefault="002F6AB5">
                      <w:r>
                        <w:t xml:space="preserve">Figure I: </w:t>
                      </w:r>
                      <w:r w:rsidR="001D7537">
                        <w:t>Decision Tree: Showing the</w:t>
                      </w:r>
                      <w:r w:rsidR="00FD39CB">
                        <w:t xml:space="preserve"> model’s </w:t>
                      </w:r>
                      <w:r w:rsidR="00D26116">
                        <w:t>decision-making</w:t>
                      </w:r>
                      <w:r w:rsidR="00FD39CB">
                        <w:t xml:space="preserve"> process.</w:t>
                      </w:r>
                    </w:p>
                  </w:txbxContent>
                </v:textbox>
              </v:shape>
            </w:pict>
          </mc:Fallback>
        </mc:AlternateContent>
      </w:r>
      <w:r w:rsidRPr="001D7537">
        <w:rPr>
          <w:noProof/>
        </w:rPr>
        <w:drawing>
          <wp:inline distT="0" distB="0" distL="0" distR="0" wp14:anchorId="51E3BDE1" wp14:editId="57FFD983">
            <wp:extent cx="5419725" cy="2171700"/>
            <wp:effectExtent l="0" t="0" r="9525" b="0"/>
            <wp:docPr id="881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664" name="Picture 1" descr="A diagram of a diagram&#10;&#10;Description automatically generated"/>
                    <pic:cNvPicPr/>
                  </pic:nvPicPr>
                  <pic:blipFill>
                    <a:blip r:embed="rId11"/>
                    <a:stretch>
                      <a:fillRect/>
                    </a:stretch>
                  </pic:blipFill>
                  <pic:spPr>
                    <a:xfrm>
                      <a:off x="0" y="0"/>
                      <a:ext cx="5419725" cy="2171700"/>
                    </a:xfrm>
                    <a:prstGeom prst="rect">
                      <a:avLst/>
                    </a:prstGeom>
                  </pic:spPr>
                </pic:pic>
              </a:graphicData>
            </a:graphic>
          </wp:inline>
        </w:drawing>
      </w:r>
    </w:p>
    <w:p w14:paraId="1EE9729D" w14:textId="77777777" w:rsidR="0089275B" w:rsidRDefault="0089275B" w:rsidP="0089275B"/>
    <w:p w14:paraId="1E795430" w14:textId="77777777" w:rsidR="0089275B" w:rsidRPr="00A25149" w:rsidRDefault="0089275B" w:rsidP="0089275B"/>
    <w:p w14:paraId="0B64EBF2" w14:textId="77777777" w:rsidR="00A25149" w:rsidRDefault="00A25149" w:rsidP="002C56DA">
      <w:pPr>
        <w:pStyle w:val="Heading2"/>
      </w:pPr>
      <w:bookmarkStart w:id="5" w:name="_Toc175144291"/>
      <w:r w:rsidRPr="00A25149">
        <w:t>Task 2: Multi-label Image-based Digit Classification</w:t>
      </w:r>
      <w:bookmarkEnd w:id="5"/>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xml:space="preserve">: CNN Model: Provides a powerful and flexible platform for building, training and deploying CNN models. Its tensor-based computations, pre-built layers, automatic </w:t>
      </w:r>
      <w:r w:rsidR="001F45CB">
        <w:lastRenderedPageBreak/>
        <w:t>differentiation, and scalability make i</w:t>
      </w:r>
      <w:r w:rsidR="00FE5159">
        <w:t xml:space="preserve">t popular for developing CNN’s. </w:t>
      </w:r>
    </w:p>
    <w:p w14:paraId="788869A1" w14:textId="7BB44A94" w:rsidR="007F3357" w:rsidRDefault="007F3357" w:rsidP="00513D82">
      <w:pPr>
        <w:rPr>
          <w:b/>
          <w:bCs/>
        </w:rPr>
      </w:pPr>
      <w:r>
        <w:rPr>
          <w:b/>
          <w:bCs/>
        </w:rPr>
        <w:t xml:space="preserve">Techniques and rationale: </w:t>
      </w:r>
    </w:p>
    <w:p w14:paraId="1F3C6143" w14:textId="2F7EAEF1" w:rsidR="007F3357" w:rsidRDefault="007F3357" w:rsidP="00513D82">
      <w:pPr>
        <w:rPr>
          <w:b/>
          <w:bCs/>
        </w:rPr>
      </w:pPr>
      <w:r>
        <w:rPr>
          <w:b/>
          <w:bCs/>
        </w:rPr>
        <w:t xml:space="preserve">Model Training and Evaluation: </w:t>
      </w:r>
    </w:p>
    <w:p w14:paraId="2A223881" w14:textId="7E22674E"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To manage this in memory could be costly so we checked if the images still exist on the disk</w:t>
      </w:r>
      <w:r w:rsidR="00D23020">
        <w:t xml:space="preserve">, write </w:t>
      </w:r>
      <w:r w:rsidR="00673A52">
        <w:t>them,</w:t>
      </w:r>
      <w:r w:rsidR="00D23020">
        <w:t xml:space="preserve"> if necessary, but read them from pre-processed state if they have already been cleaned in your local dataset. </w:t>
      </w:r>
      <w:r w:rsidR="00230B77">
        <w:t xml:space="preserve">We watched for images that got cropped but even when it was cropped, </w:t>
      </w:r>
      <w:r w:rsidR="00673A52">
        <w:t xml:space="preserve">it was only by a couple of pixels. </w:t>
      </w:r>
    </w:p>
    <w:p w14:paraId="0D08790F" w14:textId="131E1429" w:rsidR="0017187D" w:rsidRDefault="0017187D" w:rsidP="00CA372A">
      <w:pPr>
        <w:pStyle w:val="ListParagraph"/>
        <w:numPr>
          <w:ilvl w:val="0"/>
          <w:numId w:val="23"/>
        </w:numPr>
        <w:rPr>
          <w:b/>
          <w:bCs/>
        </w:rPr>
      </w:pPr>
      <w:r>
        <w:rPr>
          <w:b/>
          <w:bCs/>
        </w:rPr>
        <w:t xml:space="preserve">Hyperparameter Tuning: </w:t>
      </w:r>
    </w:p>
    <w:p w14:paraId="645BEC88" w14:textId="23E4593C" w:rsidR="0017187D" w:rsidRDefault="0017187D" w:rsidP="00CA372A">
      <w:pPr>
        <w:pStyle w:val="ListParagraph"/>
        <w:numPr>
          <w:ilvl w:val="0"/>
          <w:numId w:val="23"/>
        </w:numPr>
        <w:rPr>
          <w:b/>
          <w:bCs/>
        </w:rPr>
      </w:pPr>
      <w:r>
        <w:rPr>
          <w:b/>
          <w:bCs/>
        </w:rPr>
        <w:t xml:space="preserve">Train-Test Split: </w:t>
      </w:r>
    </w:p>
    <w:p w14:paraId="56EF8992" w14:textId="06A6F279" w:rsidR="0017187D" w:rsidRPr="0017187D" w:rsidRDefault="0017187D" w:rsidP="0017187D">
      <w:pPr>
        <w:rPr>
          <w:b/>
          <w:bCs/>
        </w:rPr>
      </w:pPr>
      <w:r>
        <w:rPr>
          <w:b/>
          <w:bCs/>
        </w:rPr>
        <w:t xml:space="preserve">Model Training &amp; Evaluation: </w:t>
      </w:r>
    </w:p>
    <w:p w14:paraId="62C9EF04" w14:textId="2E4C170F" w:rsidR="007F3357" w:rsidRPr="007F3357" w:rsidRDefault="007F3357" w:rsidP="00513D82">
      <w:pPr>
        <w:rPr>
          <w:b/>
          <w:bCs/>
        </w:rPr>
      </w:pPr>
      <w:r>
        <w:rPr>
          <w:b/>
          <w:bCs/>
        </w:rPr>
        <w:t xml:space="preserve">Results: </w:t>
      </w:r>
    </w:p>
    <w:p w14:paraId="4AC91139" w14:textId="77777777" w:rsidR="007F3357" w:rsidRDefault="007F3357" w:rsidP="00513D82"/>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 xml:space="preserve">dealing with the fact our training data was in triples was to implement a Region Proposal Network (R-CNN) as part of our initial data pre-processing. This would identify Regions </w:t>
      </w:r>
      <w:proofErr w:type="gramStart"/>
      <w:r w:rsidR="004D4D2F">
        <w:t>Of</w:t>
      </w:r>
      <w:proofErr w:type="gramEnd"/>
      <w:r w:rsidR="004D4D2F">
        <w:t xml:space="preserve">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1C3BAFE0" w14:textId="77777777" w:rsidR="001B478B" w:rsidRPr="00AF1D7B" w:rsidRDefault="001B478B" w:rsidP="00641E21"/>
    <w:p w14:paraId="244AB91B" w14:textId="77777777" w:rsidR="000029D1" w:rsidRDefault="000029D1" w:rsidP="000029D1"/>
    <w:p w14:paraId="26BB2419" w14:textId="77777777" w:rsidR="00513D82" w:rsidRDefault="000029D1" w:rsidP="000029D1">
      <w:bookmarkStart w:id="6" w:name="_Toc175144292"/>
      <w:r w:rsidRPr="00A25149">
        <w:rPr>
          <w:rStyle w:val="Heading2Char"/>
        </w:rPr>
        <w:t>Model Comparison and Selection:</w:t>
      </w:r>
      <w:bookmarkEnd w:id="6"/>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lastRenderedPageBreak/>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2"/>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29"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MO5&#10;Jf8VAgAAJgQAAA4AAAAAAAAAAAAAAAAALgIAAGRycy9lMm9Eb2MueG1sUEsBAi0AFAAGAAgAAAAh&#10;APiLtf/bAAAABQEAAA8AAAAAAAAAAAAAAAAAbwQAAGRycy9kb3ducmV2LnhtbFBLBQYAAAAABAAE&#10;APMAAAB3BQAAAAA=&#10;">
                <v:textbox>
                  <w:txbxContent>
                    <w:p w14:paraId="4394B136" w14:textId="7EAA5B86" w:rsidR="00CF2B2A" w:rsidRDefault="002F6AB5">
                      <w:r>
                        <w:t xml:space="preserve">Figure 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1287F4B5" w14:textId="1E44D8BF" w:rsidR="00941DD9"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04116933" w14:textId="77777777" w:rsidR="008075B1" w:rsidRDefault="008075B1" w:rsidP="00926E5C"/>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End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33D80794" w14:textId="3BBD577D" w:rsidR="008075B1" w:rsidRDefault="00CF2BD3" w:rsidP="00926E5C">
      <w:r>
        <w:t xml:space="preserve">Both models are high performance models and work well on different types of data. </w:t>
      </w:r>
      <w:proofErr w:type="spellStart"/>
      <w:r w:rsidR="004215FC">
        <w:t>XGBoost</w:t>
      </w:r>
      <w:proofErr w:type="spellEnd"/>
      <w:r w:rsidR="004215FC">
        <w:t xml:space="preserve"> more so on structured data and </w:t>
      </w:r>
      <w:proofErr w:type="gramStart"/>
      <w:r w:rsidR="004215FC">
        <w:t>CNN’s</w:t>
      </w:r>
      <w:proofErr w:type="gramEnd"/>
      <w:r w:rsidR="004215FC">
        <w:t xml:space="preserve"> on unstructured data. Both models achieve high accuracy </w:t>
      </w:r>
      <w:r w:rsidR="00CD2CBD">
        <w:t xml:space="preserve">hence the high accuracy scores achieved in the results of the data. </w:t>
      </w:r>
    </w:p>
    <w:p w14:paraId="41E43586" w14:textId="659DDEB7" w:rsidR="0067732B" w:rsidRDefault="0067732B" w:rsidP="00926E5C"/>
    <w:p w14:paraId="7857A3CF" w14:textId="679682C3" w:rsidR="00A25149" w:rsidRDefault="00A25149" w:rsidP="00926E5C">
      <w:bookmarkStart w:id="7" w:name="_Toc175144293"/>
      <w:r w:rsidRPr="00A25149">
        <w:rPr>
          <w:rStyle w:val="Heading2Char"/>
        </w:rPr>
        <w:t>Conclusion:</w:t>
      </w:r>
      <w:bookmarkEnd w:id="7"/>
      <w:r w:rsidRPr="00A25149">
        <w:t xml:space="preserve"> Summarise the key insights from the assignment, the implications of your findings, and provide suggestions for future work or improvements.</w:t>
      </w:r>
    </w:p>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8" w:name="_Toc175144294"/>
      <w:r w:rsidRPr="00A25149">
        <w:t>Collaboration:</w:t>
      </w:r>
      <w:bookmarkEnd w:id="8"/>
      <w:r w:rsidRPr="00A25149">
        <w:t> </w:t>
      </w:r>
    </w:p>
    <w:p w14:paraId="6F460E67" w14:textId="454D1736"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xml:space="preserve">. Beyond simple communication, it facilitated a crucial understanding of each team member's working </w:t>
      </w:r>
      <w:r w:rsidRPr="00B31E1D">
        <w:lastRenderedPageBreak/>
        <w:t>style, strengths, and potential challenges</w:t>
      </w:r>
      <w:r w:rsidR="00FC1397">
        <w:t xml:space="preserve"> including being aware of offset w</w:t>
      </w:r>
      <w:r w:rsidR="00FC261F">
        <w:t>orking hours from fiver hour time zone difference</w:t>
      </w:r>
      <w:r w:rsidRPr="00B31E1D">
        <w:t>. This early insight proved instrumental in shaping a collaborative approach that maximized individual contributions.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F5CDD"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0"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xOw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" fillcolor="white [3201]" strokeweight=".5pt">
                <v:textbox>
                  <w:txbxContent>
                    <w:p w14:paraId="41D9938C" w14:textId="51358A60" w:rsidR="004C6A5F" w:rsidRDefault="002F6AB5">
                      <w:r>
                        <w:t xml:space="preserve">Figure </w:t>
                      </w:r>
                      <w:r w:rsidR="005D757A">
                        <w:t xml:space="preserve">III: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3"/>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w:lastRenderedPageBreak/>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7CE6E040" w:rsidR="00F5254A" w:rsidRDefault="005D757A">
                            <w:r>
                              <w:t>Figure</w:t>
                            </w:r>
                            <w:r w:rsidR="00623822">
                              <w:t xml:space="preserve"> IV: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1"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I+idzE7AgAAgwQAAA4AAAAA&#10;AAAAAAAAAAAALgIAAGRycy9lMm9Eb2MueG1sUEsBAi0AFAAGAAgAAAAhAEXU0d3fAAAACwEAAA8A&#10;AAAAAAAAAAAAAAAAlQQAAGRycy9kb3ducmV2LnhtbFBLBQYAAAAABAAEAPMAAAChBQAAAAA=&#10;" fillcolor="white [3201]" strokeweight=".5pt">
                <v:textbox>
                  <w:txbxContent>
                    <w:p w14:paraId="0E757B27" w14:textId="7CE6E040" w:rsidR="00F5254A" w:rsidRDefault="005D757A">
                      <w:r>
                        <w:t>Figure</w:t>
                      </w:r>
                      <w:r w:rsidR="00623822">
                        <w:t xml:space="preserve"> IV: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2FCCF"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A93B9"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4"/>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br w:type="page"/>
      </w:r>
    </w:p>
    <w:bookmarkStart w:id="9" w:name="_Toc175144295"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EndPr/>
      <w:sdtContent>
        <w:p w14:paraId="56E69EB7" w14:textId="1212F4B1" w:rsidR="005A16C8" w:rsidRDefault="005A16C8">
          <w:pPr>
            <w:pStyle w:val="Heading1"/>
          </w:pPr>
          <w:r>
            <w:t>References</w:t>
          </w:r>
          <w:bookmarkEnd w:id="9"/>
        </w:p>
        <w:sdt>
          <w:sdtPr>
            <w:id w:val="-573587230"/>
            <w:bibliography/>
          </w:sdtPr>
          <w:sdtEnd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DEC93" w14:textId="77777777" w:rsidR="00881616" w:rsidRDefault="00881616" w:rsidP="006D38BF">
      <w:pPr>
        <w:spacing w:after="0" w:line="240" w:lineRule="auto"/>
      </w:pPr>
      <w:r>
        <w:separator/>
      </w:r>
    </w:p>
  </w:endnote>
  <w:endnote w:type="continuationSeparator" w:id="0">
    <w:p w14:paraId="542F3AEC" w14:textId="77777777" w:rsidR="00881616" w:rsidRDefault="00881616"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0269D" w14:textId="77777777" w:rsidR="00881616" w:rsidRDefault="00881616" w:rsidP="006D38BF">
      <w:pPr>
        <w:spacing w:after="0" w:line="240" w:lineRule="auto"/>
      </w:pPr>
      <w:r>
        <w:separator/>
      </w:r>
    </w:p>
  </w:footnote>
  <w:footnote w:type="continuationSeparator" w:id="0">
    <w:p w14:paraId="3937109A" w14:textId="77777777" w:rsidR="00881616" w:rsidRDefault="00881616"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7"/>
  </w:num>
  <w:num w:numId="2" w16cid:durableId="326708837">
    <w:abstractNumId w:val="5"/>
  </w:num>
  <w:num w:numId="3" w16cid:durableId="1052776197">
    <w:abstractNumId w:val="21"/>
  </w:num>
  <w:num w:numId="4" w16cid:durableId="1192260995">
    <w:abstractNumId w:val="20"/>
  </w:num>
  <w:num w:numId="5" w16cid:durableId="219754309">
    <w:abstractNumId w:val="13"/>
  </w:num>
  <w:num w:numId="6" w16cid:durableId="1570308639">
    <w:abstractNumId w:val="4"/>
  </w:num>
  <w:num w:numId="7" w16cid:durableId="1853491187">
    <w:abstractNumId w:val="1"/>
  </w:num>
  <w:num w:numId="8" w16cid:durableId="1745106717">
    <w:abstractNumId w:val="8"/>
  </w:num>
  <w:num w:numId="9" w16cid:durableId="1046490806">
    <w:abstractNumId w:val="14"/>
  </w:num>
  <w:num w:numId="10" w16cid:durableId="1520771746">
    <w:abstractNumId w:val="12"/>
  </w:num>
  <w:num w:numId="11" w16cid:durableId="523908784">
    <w:abstractNumId w:val="15"/>
  </w:num>
  <w:num w:numId="12" w16cid:durableId="1171601248">
    <w:abstractNumId w:val="9"/>
  </w:num>
  <w:num w:numId="13" w16cid:durableId="1448543734">
    <w:abstractNumId w:val="10"/>
  </w:num>
  <w:num w:numId="14" w16cid:durableId="1745837203">
    <w:abstractNumId w:val="18"/>
  </w:num>
  <w:num w:numId="15" w16cid:durableId="256447333">
    <w:abstractNumId w:val="19"/>
  </w:num>
  <w:num w:numId="16" w16cid:durableId="2062746617">
    <w:abstractNumId w:val="11"/>
  </w:num>
  <w:num w:numId="17" w16cid:durableId="1610506711">
    <w:abstractNumId w:val="0"/>
  </w:num>
  <w:num w:numId="18" w16cid:durableId="1485200269">
    <w:abstractNumId w:val="3"/>
  </w:num>
  <w:num w:numId="19" w16cid:durableId="516889401">
    <w:abstractNumId w:val="17"/>
  </w:num>
  <w:num w:numId="20" w16cid:durableId="1997105508">
    <w:abstractNumId w:val="22"/>
  </w:num>
  <w:num w:numId="21" w16cid:durableId="2125346776">
    <w:abstractNumId w:val="16"/>
  </w:num>
  <w:num w:numId="22" w16cid:durableId="1844120719">
    <w:abstractNumId w:val="2"/>
  </w:num>
  <w:num w:numId="23" w16cid:durableId="975448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29D1"/>
    <w:rsid w:val="00010871"/>
    <w:rsid w:val="00014D28"/>
    <w:rsid w:val="00015660"/>
    <w:rsid w:val="000245C3"/>
    <w:rsid w:val="000249B9"/>
    <w:rsid w:val="0003182F"/>
    <w:rsid w:val="00046381"/>
    <w:rsid w:val="00051AD5"/>
    <w:rsid w:val="00053B6E"/>
    <w:rsid w:val="00056C60"/>
    <w:rsid w:val="00057706"/>
    <w:rsid w:val="00067B77"/>
    <w:rsid w:val="00071DD2"/>
    <w:rsid w:val="0007496C"/>
    <w:rsid w:val="0007529B"/>
    <w:rsid w:val="00080CDA"/>
    <w:rsid w:val="000A1538"/>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37E3"/>
    <w:rsid w:val="00123D55"/>
    <w:rsid w:val="001262C0"/>
    <w:rsid w:val="00132113"/>
    <w:rsid w:val="001433D4"/>
    <w:rsid w:val="001443B0"/>
    <w:rsid w:val="00155697"/>
    <w:rsid w:val="00160043"/>
    <w:rsid w:val="0017187D"/>
    <w:rsid w:val="00171E61"/>
    <w:rsid w:val="001907E5"/>
    <w:rsid w:val="001A34B0"/>
    <w:rsid w:val="001A5F72"/>
    <w:rsid w:val="001B1B72"/>
    <w:rsid w:val="001B478B"/>
    <w:rsid w:val="001C41AD"/>
    <w:rsid w:val="001C742C"/>
    <w:rsid w:val="001D1E3E"/>
    <w:rsid w:val="001D7537"/>
    <w:rsid w:val="001D7CC0"/>
    <w:rsid w:val="001E3BB4"/>
    <w:rsid w:val="001E5F56"/>
    <w:rsid w:val="001F45CB"/>
    <w:rsid w:val="001F6525"/>
    <w:rsid w:val="0022161E"/>
    <w:rsid w:val="00230B77"/>
    <w:rsid w:val="002370C8"/>
    <w:rsid w:val="002514A3"/>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F0266"/>
    <w:rsid w:val="002F6AB5"/>
    <w:rsid w:val="00300AD7"/>
    <w:rsid w:val="00301B74"/>
    <w:rsid w:val="00314666"/>
    <w:rsid w:val="0031466D"/>
    <w:rsid w:val="00327FB1"/>
    <w:rsid w:val="00334DDA"/>
    <w:rsid w:val="0034310B"/>
    <w:rsid w:val="003558AF"/>
    <w:rsid w:val="00357DD6"/>
    <w:rsid w:val="00373467"/>
    <w:rsid w:val="00373684"/>
    <w:rsid w:val="003748EE"/>
    <w:rsid w:val="00382AA2"/>
    <w:rsid w:val="0039344E"/>
    <w:rsid w:val="0039520A"/>
    <w:rsid w:val="0039789C"/>
    <w:rsid w:val="003A2881"/>
    <w:rsid w:val="003B3C82"/>
    <w:rsid w:val="003B57B1"/>
    <w:rsid w:val="003C2AFC"/>
    <w:rsid w:val="003C499E"/>
    <w:rsid w:val="003C6AC3"/>
    <w:rsid w:val="003E657A"/>
    <w:rsid w:val="003F6444"/>
    <w:rsid w:val="00403DD0"/>
    <w:rsid w:val="004055AD"/>
    <w:rsid w:val="004120FB"/>
    <w:rsid w:val="004215FC"/>
    <w:rsid w:val="00423E53"/>
    <w:rsid w:val="0042798C"/>
    <w:rsid w:val="00441FB5"/>
    <w:rsid w:val="00442486"/>
    <w:rsid w:val="00444B6B"/>
    <w:rsid w:val="004455D5"/>
    <w:rsid w:val="00450C9F"/>
    <w:rsid w:val="00454EC3"/>
    <w:rsid w:val="0046042F"/>
    <w:rsid w:val="0047410C"/>
    <w:rsid w:val="00475B4F"/>
    <w:rsid w:val="00486128"/>
    <w:rsid w:val="00490FFB"/>
    <w:rsid w:val="004B58CE"/>
    <w:rsid w:val="004B59DC"/>
    <w:rsid w:val="004B7AC1"/>
    <w:rsid w:val="004C6A5F"/>
    <w:rsid w:val="004D0959"/>
    <w:rsid w:val="004D4D2F"/>
    <w:rsid w:val="004E444C"/>
    <w:rsid w:val="00513461"/>
    <w:rsid w:val="00513D82"/>
    <w:rsid w:val="00514BB7"/>
    <w:rsid w:val="005346CF"/>
    <w:rsid w:val="00540EE3"/>
    <w:rsid w:val="00542E1B"/>
    <w:rsid w:val="00550775"/>
    <w:rsid w:val="00560B84"/>
    <w:rsid w:val="0056297A"/>
    <w:rsid w:val="00562D69"/>
    <w:rsid w:val="005652D4"/>
    <w:rsid w:val="00566017"/>
    <w:rsid w:val="00570380"/>
    <w:rsid w:val="005715B8"/>
    <w:rsid w:val="00577E64"/>
    <w:rsid w:val="0058290C"/>
    <w:rsid w:val="00584BEE"/>
    <w:rsid w:val="00585B9E"/>
    <w:rsid w:val="00586CEC"/>
    <w:rsid w:val="005A16C8"/>
    <w:rsid w:val="005A600F"/>
    <w:rsid w:val="005D44A6"/>
    <w:rsid w:val="005D6E54"/>
    <w:rsid w:val="005D757A"/>
    <w:rsid w:val="005E2FB4"/>
    <w:rsid w:val="00601DFF"/>
    <w:rsid w:val="00607A9F"/>
    <w:rsid w:val="006143AA"/>
    <w:rsid w:val="00623560"/>
    <w:rsid w:val="00623822"/>
    <w:rsid w:val="006265A5"/>
    <w:rsid w:val="00635CE3"/>
    <w:rsid w:val="006368A1"/>
    <w:rsid w:val="00641E21"/>
    <w:rsid w:val="00646B74"/>
    <w:rsid w:val="00654AE4"/>
    <w:rsid w:val="00656EAE"/>
    <w:rsid w:val="006676B7"/>
    <w:rsid w:val="00673A52"/>
    <w:rsid w:val="00673DCD"/>
    <w:rsid w:val="0067732B"/>
    <w:rsid w:val="00684BA6"/>
    <w:rsid w:val="006958D9"/>
    <w:rsid w:val="006A3074"/>
    <w:rsid w:val="006A5D07"/>
    <w:rsid w:val="006A7901"/>
    <w:rsid w:val="006C424C"/>
    <w:rsid w:val="006C5A98"/>
    <w:rsid w:val="006D38BF"/>
    <w:rsid w:val="006D4A75"/>
    <w:rsid w:val="006E3394"/>
    <w:rsid w:val="006E7008"/>
    <w:rsid w:val="006F52B3"/>
    <w:rsid w:val="0072694A"/>
    <w:rsid w:val="007369E0"/>
    <w:rsid w:val="0075561D"/>
    <w:rsid w:val="00757BE1"/>
    <w:rsid w:val="00763B83"/>
    <w:rsid w:val="00765AEC"/>
    <w:rsid w:val="007731D4"/>
    <w:rsid w:val="00790AB3"/>
    <w:rsid w:val="007A6CFE"/>
    <w:rsid w:val="007A7577"/>
    <w:rsid w:val="007B5A58"/>
    <w:rsid w:val="007B67B2"/>
    <w:rsid w:val="007C1F59"/>
    <w:rsid w:val="007D17BD"/>
    <w:rsid w:val="007D7E31"/>
    <w:rsid w:val="007E1C15"/>
    <w:rsid w:val="007F3357"/>
    <w:rsid w:val="00803F44"/>
    <w:rsid w:val="00804CD3"/>
    <w:rsid w:val="008075B1"/>
    <w:rsid w:val="0082117F"/>
    <w:rsid w:val="008211B9"/>
    <w:rsid w:val="00836D3B"/>
    <w:rsid w:val="008440DF"/>
    <w:rsid w:val="00847B5A"/>
    <w:rsid w:val="00855373"/>
    <w:rsid w:val="00857675"/>
    <w:rsid w:val="00865A11"/>
    <w:rsid w:val="0086665F"/>
    <w:rsid w:val="0087052E"/>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26E5C"/>
    <w:rsid w:val="009341E7"/>
    <w:rsid w:val="00941DD9"/>
    <w:rsid w:val="00945354"/>
    <w:rsid w:val="009466C8"/>
    <w:rsid w:val="00946E2F"/>
    <w:rsid w:val="00964489"/>
    <w:rsid w:val="009662DE"/>
    <w:rsid w:val="00981D3C"/>
    <w:rsid w:val="00983DFE"/>
    <w:rsid w:val="009B2947"/>
    <w:rsid w:val="009C424F"/>
    <w:rsid w:val="009E1301"/>
    <w:rsid w:val="009F7733"/>
    <w:rsid w:val="00A02B8B"/>
    <w:rsid w:val="00A1402D"/>
    <w:rsid w:val="00A25149"/>
    <w:rsid w:val="00A341B2"/>
    <w:rsid w:val="00A4347C"/>
    <w:rsid w:val="00A43F1F"/>
    <w:rsid w:val="00A43F9C"/>
    <w:rsid w:val="00A453A6"/>
    <w:rsid w:val="00A4602F"/>
    <w:rsid w:val="00A50DA6"/>
    <w:rsid w:val="00A547AF"/>
    <w:rsid w:val="00A56972"/>
    <w:rsid w:val="00A732BC"/>
    <w:rsid w:val="00A7594C"/>
    <w:rsid w:val="00A761A1"/>
    <w:rsid w:val="00A818C7"/>
    <w:rsid w:val="00A975D6"/>
    <w:rsid w:val="00AA11BE"/>
    <w:rsid w:val="00AA3909"/>
    <w:rsid w:val="00AB11BB"/>
    <w:rsid w:val="00AB5906"/>
    <w:rsid w:val="00AC0362"/>
    <w:rsid w:val="00AD0CE4"/>
    <w:rsid w:val="00AD240A"/>
    <w:rsid w:val="00AD3D2C"/>
    <w:rsid w:val="00AD5A7C"/>
    <w:rsid w:val="00AE3EB7"/>
    <w:rsid w:val="00AF1D7B"/>
    <w:rsid w:val="00B00E6C"/>
    <w:rsid w:val="00B067FD"/>
    <w:rsid w:val="00B2519D"/>
    <w:rsid w:val="00B31E1D"/>
    <w:rsid w:val="00B34316"/>
    <w:rsid w:val="00B3485E"/>
    <w:rsid w:val="00B37467"/>
    <w:rsid w:val="00B5248A"/>
    <w:rsid w:val="00B56BD3"/>
    <w:rsid w:val="00B722A2"/>
    <w:rsid w:val="00B81DFC"/>
    <w:rsid w:val="00B90820"/>
    <w:rsid w:val="00B913B4"/>
    <w:rsid w:val="00B92F5E"/>
    <w:rsid w:val="00B93A1A"/>
    <w:rsid w:val="00BA78EE"/>
    <w:rsid w:val="00BB68FF"/>
    <w:rsid w:val="00BC1505"/>
    <w:rsid w:val="00BD7887"/>
    <w:rsid w:val="00BD7914"/>
    <w:rsid w:val="00C0351A"/>
    <w:rsid w:val="00C051FB"/>
    <w:rsid w:val="00C0615C"/>
    <w:rsid w:val="00C244F9"/>
    <w:rsid w:val="00C463BC"/>
    <w:rsid w:val="00C53641"/>
    <w:rsid w:val="00C61A7B"/>
    <w:rsid w:val="00C7193D"/>
    <w:rsid w:val="00C74E82"/>
    <w:rsid w:val="00C929BA"/>
    <w:rsid w:val="00C93E21"/>
    <w:rsid w:val="00C97014"/>
    <w:rsid w:val="00CA372A"/>
    <w:rsid w:val="00CA58BC"/>
    <w:rsid w:val="00CA6564"/>
    <w:rsid w:val="00CA6B99"/>
    <w:rsid w:val="00CB661E"/>
    <w:rsid w:val="00CC3B59"/>
    <w:rsid w:val="00CC60B1"/>
    <w:rsid w:val="00CD107E"/>
    <w:rsid w:val="00CD2122"/>
    <w:rsid w:val="00CD2CBD"/>
    <w:rsid w:val="00CD35D7"/>
    <w:rsid w:val="00CE7618"/>
    <w:rsid w:val="00CF2B2A"/>
    <w:rsid w:val="00CF2BD3"/>
    <w:rsid w:val="00D0189D"/>
    <w:rsid w:val="00D041F4"/>
    <w:rsid w:val="00D20133"/>
    <w:rsid w:val="00D23020"/>
    <w:rsid w:val="00D26116"/>
    <w:rsid w:val="00D41BCC"/>
    <w:rsid w:val="00D462E6"/>
    <w:rsid w:val="00D5463D"/>
    <w:rsid w:val="00D64D6B"/>
    <w:rsid w:val="00D90D70"/>
    <w:rsid w:val="00D91133"/>
    <w:rsid w:val="00DA3F9C"/>
    <w:rsid w:val="00DA5F21"/>
    <w:rsid w:val="00DA75DC"/>
    <w:rsid w:val="00DB7AD0"/>
    <w:rsid w:val="00DB7D5D"/>
    <w:rsid w:val="00DC3E55"/>
    <w:rsid w:val="00DD0C58"/>
    <w:rsid w:val="00DE1660"/>
    <w:rsid w:val="00DE34E7"/>
    <w:rsid w:val="00DF31CC"/>
    <w:rsid w:val="00E0715F"/>
    <w:rsid w:val="00E1796D"/>
    <w:rsid w:val="00E32AA9"/>
    <w:rsid w:val="00E3590E"/>
    <w:rsid w:val="00E35981"/>
    <w:rsid w:val="00E551CA"/>
    <w:rsid w:val="00E66EDB"/>
    <w:rsid w:val="00E82BC9"/>
    <w:rsid w:val="00EB097F"/>
    <w:rsid w:val="00EB2E0E"/>
    <w:rsid w:val="00EC1866"/>
    <w:rsid w:val="00EC6E33"/>
    <w:rsid w:val="00ED0FDA"/>
    <w:rsid w:val="00F1495D"/>
    <w:rsid w:val="00F17F70"/>
    <w:rsid w:val="00F22695"/>
    <w:rsid w:val="00F23F41"/>
    <w:rsid w:val="00F249CC"/>
    <w:rsid w:val="00F34DA4"/>
    <w:rsid w:val="00F4036A"/>
    <w:rsid w:val="00F44996"/>
    <w:rsid w:val="00F46D26"/>
    <w:rsid w:val="00F5254A"/>
    <w:rsid w:val="00F53AB9"/>
    <w:rsid w:val="00F602B0"/>
    <w:rsid w:val="00F665CB"/>
    <w:rsid w:val="00F714FA"/>
    <w:rsid w:val="00F74AB5"/>
    <w:rsid w:val="00FA63A8"/>
    <w:rsid w:val="00FA66CC"/>
    <w:rsid w:val="00FA6F71"/>
    <w:rsid w:val="00FB5725"/>
    <w:rsid w:val="00FC1397"/>
    <w:rsid w:val="00FC261F"/>
    <w:rsid w:val="00FC6C36"/>
    <w:rsid w:val="00FD39CB"/>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Computacenter</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Machine Learning &amp; Deep Learning (August 2024)</dc:subject>
  <dc:creator>Agunbiade, Anthonia</dc:creator>
  <cp:keywords/>
  <dc:description/>
  <cp:lastModifiedBy>Agunbiade, Anthonia</cp:lastModifiedBy>
  <cp:revision>3</cp:revision>
  <dcterms:created xsi:type="dcterms:W3CDTF">2024-08-21T20:41:00Z</dcterms:created>
  <dcterms:modified xsi:type="dcterms:W3CDTF">2024-08-21T20:41:00Z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